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E510EE" w:rsidR="00E510EE" w:rsidP="00E510EE" w:rsidRDefault="00E510EE" w14:paraId="250A719C" wp14:textId="77777777">
      <w:pPr>
        <w:shd w:val="clear" w:color="auto" w:fill="FFFFFF"/>
        <w:spacing w:after="75" w:line="240" w:lineRule="auto"/>
        <w:textAlignment w:val="baseline"/>
        <w:outlineLvl w:val="0"/>
        <w:rPr>
          <w:rFonts w:ascii="Roboto" w:hAnsi="Roboto" w:eastAsia="Times New Roman" w:cs="Times New Roman"/>
          <w:color w:val="333333"/>
          <w:kern w:val="36"/>
          <w:sz w:val="39"/>
          <w:szCs w:val="39"/>
          <w:lang w:eastAsia="en-IN"/>
        </w:rPr>
      </w:pPr>
      <w:r w:rsidRPr="00E510EE" w:rsidR="00E510EE">
        <w:rPr>
          <w:rFonts w:ascii="Roboto" w:hAnsi="Roboto" w:eastAsia="Times New Roman" w:cs="Times New Roman"/>
          <w:color w:val="333333"/>
          <w:kern w:val="36"/>
          <w:sz w:val="39"/>
          <w:szCs w:val="39"/>
          <w:lang w:eastAsia="en-IN"/>
        </w:rPr>
        <w:t>CCNP ROUTE Chapter 7 Lab 7-2, Using the AS_PATH Attribute (Version 7)</w:t>
      </w:r>
    </w:p>
    <w:p w:rsidR="00E510EE" w:rsidP="1D0F541D" w:rsidRDefault="00E510EE" w14:paraId="4CA692B3" w14:textId="72D18860">
      <w:pPr>
        <w:pStyle w:val="Heading3"/>
        <w:shd w:val="clear" w:color="auto" w:fill="FFFFFF" w:themeFill="background1"/>
        <w:spacing w:before="300" w:after="210"/>
        <w:rPr>
          <w:rFonts w:ascii="Roboto" w:hAnsi="Roboto"/>
          <w:b w:val="0"/>
          <w:bCs w:val="0"/>
          <w:color w:val="1E73BE"/>
          <w:sz w:val="33"/>
          <w:szCs w:val="33"/>
        </w:rPr>
      </w:pPr>
      <w:r w:rsidRPr="1D0F541D" w:rsidR="00E510EE">
        <w:rPr>
          <w:rFonts w:ascii="Roboto" w:hAnsi="Roboto"/>
          <w:b w:val="0"/>
          <w:bCs w:val="0"/>
          <w:color w:val="1E73BE"/>
          <w:sz w:val="33"/>
          <w:szCs w:val="33"/>
        </w:rPr>
        <w:t>Topology</w:t>
      </w:r>
    </w:p>
    <w:p xmlns:wp14="http://schemas.microsoft.com/office/word/2010/wordml" w:rsidR="00E510EE" w:rsidP="00E510EE" w:rsidRDefault="00E510EE" w14:paraId="0A37501D"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noProof/>
          <w:color w:val="222222"/>
          <w:sz w:val="26"/>
          <w:szCs w:val="26"/>
        </w:rPr>
        <w:drawing>
          <wp:inline xmlns:wp14="http://schemas.microsoft.com/office/word/2010/wordprocessingDrawing" distT="0" distB="0" distL="0" distR="0" wp14:anchorId="4D91CB75" wp14:editId="7777777">
            <wp:extent cx="5581650" cy="4467225"/>
            <wp:effectExtent l="0" t="0" r="0" b="9525"/>
            <wp:docPr id="2" name="Picture 2" descr="https://itexamanswers.net/wp-content/uploads/2019/05/2019-05-23_09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examanswers.net/wp-content/uploads/2019/05/2019-05-23_0917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467225"/>
                    </a:xfrm>
                    <a:prstGeom prst="rect">
                      <a:avLst/>
                    </a:prstGeom>
                    <a:noFill/>
                    <a:ln>
                      <a:noFill/>
                    </a:ln>
                  </pic:spPr>
                </pic:pic>
              </a:graphicData>
            </a:graphic>
          </wp:inline>
        </w:drawing>
      </w:r>
    </w:p>
    <w:p xmlns:wp14="http://schemas.microsoft.com/office/word/2010/wordml" w:rsidR="00E510EE" w:rsidP="00E510EE" w:rsidRDefault="00E510EE" w14:paraId="106DD217" wp14:textId="77777777">
      <w:pPr>
        <w:pStyle w:val="Heading3"/>
        <w:pBdr>
          <w:bottom w:val="dashed" w:color="CFCACA" w:sz="6" w:space="0"/>
        </w:pBdr>
        <w:shd w:val="clear" w:color="auto" w:fill="FFFFFF"/>
        <w:spacing w:before="300" w:after="210"/>
        <w:textAlignment w:val="baseline"/>
        <w:rPr>
          <w:rFonts w:ascii="Roboto" w:hAnsi="Roboto"/>
          <w:b w:val="0"/>
          <w:bCs w:val="0"/>
          <w:color w:val="1E73BE"/>
          <w:sz w:val="33"/>
          <w:szCs w:val="33"/>
        </w:rPr>
      </w:pPr>
      <w:r>
        <w:rPr>
          <w:rFonts w:ascii="Roboto" w:hAnsi="Roboto"/>
          <w:b w:val="0"/>
          <w:bCs w:val="0"/>
          <w:color w:val="1E73BE"/>
          <w:sz w:val="33"/>
          <w:szCs w:val="33"/>
        </w:rPr>
        <w:t>Objectives</w:t>
      </w:r>
    </w:p>
    <w:p xmlns:wp14="http://schemas.microsoft.com/office/word/2010/wordml" w:rsidR="00E510EE" w:rsidP="00E510EE" w:rsidRDefault="00E510EE" w14:paraId="6CFB43E0" wp14:textId="77777777">
      <w:pPr>
        <w:numPr>
          <w:ilvl w:val="0"/>
          <w:numId w:val="1"/>
        </w:numPr>
        <w:shd w:val="clear" w:color="auto" w:fill="FFFFFF"/>
        <w:spacing w:after="0" w:line="240" w:lineRule="auto"/>
        <w:ind w:left="240"/>
        <w:textAlignment w:val="baseline"/>
        <w:rPr>
          <w:rFonts w:ascii="Helvetica" w:hAnsi="Helvetica" w:cs="Helvetica"/>
          <w:color w:val="222222"/>
          <w:sz w:val="26"/>
          <w:szCs w:val="26"/>
        </w:rPr>
      </w:pPr>
      <w:r>
        <w:rPr>
          <w:rFonts w:ascii="Helvetica" w:hAnsi="Helvetica" w:cs="Helvetica"/>
          <w:color w:val="222222"/>
          <w:sz w:val="26"/>
          <w:szCs w:val="26"/>
        </w:rPr>
        <w:t>Use BGP commands to prevent private AS numbers from being advertised to the outside world.</w:t>
      </w:r>
    </w:p>
    <w:p xmlns:wp14="http://schemas.microsoft.com/office/word/2010/wordml" w:rsidR="00E510EE" w:rsidP="00E510EE" w:rsidRDefault="00E510EE" w14:paraId="5BC85A89" wp14:textId="77777777">
      <w:pPr>
        <w:numPr>
          <w:ilvl w:val="0"/>
          <w:numId w:val="1"/>
        </w:numPr>
        <w:shd w:val="clear" w:color="auto" w:fill="FFFFFF"/>
        <w:spacing w:after="0" w:line="240" w:lineRule="auto"/>
        <w:ind w:left="240"/>
        <w:textAlignment w:val="baseline"/>
        <w:rPr>
          <w:rFonts w:ascii="Helvetica" w:hAnsi="Helvetica" w:cs="Helvetica"/>
          <w:color w:val="222222"/>
          <w:sz w:val="26"/>
          <w:szCs w:val="26"/>
        </w:rPr>
      </w:pPr>
      <w:r>
        <w:rPr>
          <w:rFonts w:ascii="Helvetica" w:hAnsi="Helvetica" w:cs="Helvetica"/>
          <w:color w:val="222222"/>
          <w:sz w:val="26"/>
          <w:szCs w:val="26"/>
        </w:rPr>
        <w:t>Use the AS_PATH attribute to filter BGP routes based on their source AS numbers.</w:t>
      </w:r>
    </w:p>
    <w:p xmlns:wp14="http://schemas.microsoft.com/office/word/2010/wordml" w:rsidR="00E510EE" w:rsidP="00E510EE" w:rsidRDefault="00E510EE" w14:paraId="2E0A6F91" wp14:textId="77777777">
      <w:pPr>
        <w:pStyle w:val="Heading3"/>
        <w:pBdr>
          <w:bottom w:val="dashed" w:color="CFCACA" w:sz="6" w:space="0"/>
        </w:pBdr>
        <w:shd w:val="clear" w:color="auto" w:fill="FFFFFF"/>
        <w:spacing w:before="300" w:after="210"/>
        <w:textAlignment w:val="baseline"/>
        <w:rPr>
          <w:rFonts w:ascii="Roboto" w:hAnsi="Roboto" w:cs="Times New Roman"/>
          <w:b w:val="0"/>
          <w:bCs w:val="0"/>
          <w:color w:val="1E73BE"/>
          <w:sz w:val="33"/>
          <w:szCs w:val="33"/>
        </w:rPr>
      </w:pPr>
      <w:r>
        <w:rPr>
          <w:rFonts w:ascii="Roboto" w:hAnsi="Roboto"/>
          <w:b w:val="0"/>
          <w:bCs w:val="0"/>
          <w:color w:val="1E73BE"/>
          <w:sz w:val="33"/>
          <w:szCs w:val="33"/>
        </w:rPr>
        <w:t>Background</w:t>
      </w:r>
    </w:p>
    <w:p xmlns:wp14="http://schemas.microsoft.com/office/word/2010/wordml" w:rsidR="00E510EE" w:rsidP="00E510EE" w:rsidRDefault="00E510EE" w14:paraId="1027E03D"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color w:val="222222"/>
          <w:sz w:val="26"/>
          <w:szCs w:val="26"/>
        </w:rPr>
        <w:t xml:space="preserve">The International Travel Agency’s ISP has been assigned an AS number of 300. This provider uses BGP to exchange routing information with several customer networks. Each customer network is assigned an AS number from the private range, such as </w:t>
      </w:r>
      <w:proofErr w:type="spellStart"/>
      <w:r>
        <w:rPr>
          <w:rFonts w:ascii="Helvetica" w:hAnsi="Helvetica" w:cs="Helvetica"/>
          <w:color w:val="222222"/>
          <w:sz w:val="26"/>
          <w:szCs w:val="26"/>
        </w:rPr>
        <w:t>AS</w:t>
      </w:r>
      <w:proofErr w:type="spellEnd"/>
      <w:r>
        <w:rPr>
          <w:rFonts w:ascii="Helvetica" w:hAnsi="Helvetica" w:cs="Helvetica"/>
          <w:color w:val="222222"/>
          <w:sz w:val="26"/>
          <w:szCs w:val="26"/>
        </w:rPr>
        <w:t xml:space="preserve"> 65000. Configure the ISP router to remove the private AS numbers from the AS Path information of </w:t>
      </w:r>
      <w:proofErr w:type="spellStart"/>
      <w:r>
        <w:rPr>
          <w:rFonts w:ascii="Helvetica" w:hAnsi="Helvetica" w:cs="Helvetica"/>
          <w:color w:val="222222"/>
          <w:sz w:val="26"/>
          <w:szCs w:val="26"/>
        </w:rPr>
        <w:t>CustRtr</w:t>
      </w:r>
      <w:proofErr w:type="spellEnd"/>
      <w:r>
        <w:rPr>
          <w:rFonts w:ascii="Helvetica" w:hAnsi="Helvetica" w:cs="Helvetica"/>
          <w:color w:val="222222"/>
          <w:sz w:val="26"/>
          <w:szCs w:val="26"/>
        </w:rPr>
        <w:t xml:space="preserve">. In addition, the </w:t>
      </w:r>
      <w:r>
        <w:rPr>
          <w:rFonts w:ascii="Helvetica" w:hAnsi="Helvetica" w:cs="Helvetica"/>
          <w:color w:val="222222"/>
          <w:sz w:val="26"/>
          <w:szCs w:val="26"/>
        </w:rPr>
        <w:lastRenderedPageBreak/>
        <w:t>ISP would like to prevent its customer networks from receiving route information from International Travel Agency’s AS 100. Use the AS_PATH attribute to implement this policy.</w:t>
      </w:r>
    </w:p>
    <w:p xmlns:wp14="http://schemas.microsoft.com/office/word/2010/wordml" w:rsidR="00E510EE" w:rsidP="00E510EE" w:rsidRDefault="00E510EE" w14:paraId="6915E5D3"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rStyle w:val="Strong"/>
          <w:rFonts w:ascii="inherit" w:hAnsi="inherit" w:cs="Helvetica"/>
          <w:color w:val="222222"/>
          <w:sz w:val="26"/>
          <w:szCs w:val="26"/>
          <w:bdr w:val="none" w:color="auto" w:sz="0" w:space="0" w:frame="1"/>
        </w:rPr>
        <w:t>Note:</w:t>
      </w:r>
      <w:r>
        <w:rPr>
          <w:rFonts w:ascii="Helvetica" w:hAnsi="Helvetica" w:cs="Helvetica"/>
          <w:color w:val="222222"/>
          <w:sz w:val="26"/>
          <w:szCs w:val="26"/>
        </w:rPr>
        <w:t> This lab uses Cisco 1941 routers with Cisco IOS Release 15.4 with IP Base. The switches are Cisco WS-C2960-24TT-L with Fast Ethernet interfaces, therefore the router will use routing metrics associated with a 100 Mb/s interface. Depending on the router or switch model and Cisco IOS Software version, the commands available and output produced might vary from what is shown in this lab.</w:t>
      </w:r>
    </w:p>
    <w:p xmlns:wp14="http://schemas.microsoft.com/office/word/2010/wordml" w:rsidR="00E510EE" w:rsidP="00E510EE" w:rsidRDefault="00E510EE" w14:paraId="6A11D767" wp14:textId="77777777">
      <w:pPr>
        <w:pStyle w:val="Heading3"/>
        <w:pBdr>
          <w:bottom w:val="dashed" w:color="CFCACA" w:sz="6" w:space="0"/>
        </w:pBdr>
        <w:shd w:val="clear" w:color="auto" w:fill="FFFFFF"/>
        <w:spacing w:before="300" w:after="210"/>
        <w:textAlignment w:val="baseline"/>
        <w:rPr>
          <w:rFonts w:ascii="Roboto" w:hAnsi="Roboto" w:cs="Times New Roman"/>
          <w:b w:val="0"/>
          <w:bCs w:val="0"/>
          <w:color w:val="1E73BE"/>
          <w:sz w:val="33"/>
          <w:szCs w:val="33"/>
        </w:rPr>
      </w:pPr>
      <w:r>
        <w:rPr>
          <w:rFonts w:ascii="Roboto" w:hAnsi="Roboto"/>
          <w:b w:val="0"/>
          <w:bCs w:val="0"/>
          <w:color w:val="1E73BE"/>
          <w:sz w:val="33"/>
          <w:szCs w:val="33"/>
        </w:rPr>
        <w:t>Required Resources</w:t>
      </w:r>
    </w:p>
    <w:p xmlns:wp14="http://schemas.microsoft.com/office/word/2010/wordml" w:rsidR="00E510EE" w:rsidP="00E510EE" w:rsidRDefault="00E510EE" w14:paraId="548D0025" wp14:textId="77777777">
      <w:pPr>
        <w:numPr>
          <w:ilvl w:val="0"/>
          <w:numId w:val="2"/>
        </w:numPr>
        <w:shd w:val="clear" w:color="auto" w:fill="FFFFFF"/>
        <w:spacing w:after="0" w:line="240" w:lineRule="auto"/>
        <w:ind w:left="240"/>
        <w:textAlignment w:val="baseline"/>
        <w:rPr>
          <w:rFonts w:ascii="Helvetica" w:hAnsi="Helvetica" w:cs="Helvetica"/>
          <w:color w:val="222222"/>
          <w:sz w:val="26"/>
          <w:szCs w:val="26"/>
        </w:rPr>
      </w:pPr>
      <w:r>
        <w:rPr>
          <w:rFonts w:ascii="Helvetica" w:hAnsi="Helvetica" w:cs="Helvetica"/>
          <w:color w:val="222222"/>
          <w:sz w:val="26"/>
          <w:szCs w:val="26"/>
        </w:rPr>
        <w:t>3 routers (Cisco IOS Release 15.2 or comparable)</w:t>
      </w:r>
    </w:p>
    <w:p xmlns:wp14="http://schemas.microsoft.com/office/word/2010/wordml" w:rsidR="00E510EE" w:rsidP="00E510EE" w:rsidRDefault="00E510EE" w14:paraId="38DA0BF7" wp14:textId="77777777">
      <w:pPr>
        <w:numPr>
          <w:ilvl w:val="0"/>
          <w:numId w:val="2"/>
        </w:numPr>
        <w:shd w:val="clear" w:color="auto" w:fill="FFFFFF"/>
        <w:spacing w:after="0" w:line="240" w:lineRule="auto"/>
        <w:ind w:left="240"/>
        <w:textAlignment w:val="baseline"/>
        <w:rPr>
          <w:rFonts w:ascii="Helvetica" w:hAnsi="Helvetica" w:cs="Helvetica"/>
          <w:color w:val="222222"/>
          <w:sz w:val="26"/>
          <w:szCs w:val="26"/>
        </w:rPr>
      </w:pPr>
      <w:r>
        <w:rPr>
          <w:rFonts w:ascii="Helvetica" w:hAnsi="Helvetica" w:cs="Helvetica"/>
          <w:color w:val="222222"/>
          <w:sz w:val="26"/>
          <w:szCs w:val="26"/>
        </w:rPr>
        <w:t>Serial and Ethernet cables</w:t>
      </w:r>
    </w:p>
    <w:p xmlns:wp14="http://schemas.microsoft.com/office/word/2010/wordml" w:rsidR="00E510EE" w:rsidP="00E510EE" w:rsidRDefault="00E510EE" w14:paraId="5885BFEC" wp14:textId="77777777">
      <w:pPr>
        <w:pStyle w:val="Heading3"/>
        <w:pBdr>
          <w:bottom w:val="dashed" w:color="CFCACA" w:sz="6" w:space="0"/>
        </w:pBdr>
        <w:shd w:val="clear" w:color="auto" w:fill="FFFFFF"/>
        <w:spacing w:before="300" w:after="210"/>
        <w:textAlignment w:val="baseline"/>
        <w:rPr>
          <w:rFonts w:ascii="Roboto" w:hAnsi="Roboto" w:cs="Times New Roman"/>
          <w:b w:val="0"/>
          <w:bCs w:val="0"/>
          <w:color w:val="1E73BE"/>
          <w:sz w:val="33"/>
          <w:szCs w:val="33"/>
        </w:rPr>
      </w:pPr>
      <w:r>
        <w:rPr>
          <w:rFonts w:ascii="Roboto" w:hAnsi="Roboto"/>
          <w:b w:val="0"/>
          <w:bCs w:val="0"/>
          <w:color w:val="1E73BE"/>
          <w:sz w:val="33"/>
          <w:szCs w:val="33"/>
        </w:rPr>
        <w:t>Step 0: Suggested starting configurations.</w:t>
      </w:r>
    </w:p>
    <w:p xmlns:wp14="http://schemas.microsoft.com/office/word/2010/wordml" w:rsidR="00E510EE" w:rsidP="00E510EE" w:rsidRDefault="00E510EE" w14:paraId="4AE4CE13"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rFonts w:ascii="Helvetica" w:hAnsi="Helvetica" w:cs="Helvetica"/>
          <w:color w:val="222222"/>
          <w:sz w:val="26"/>
          <w:szCs w:val="26"/>
        </w:rPr>
        <w:t>a. Apply the following configuration to each router along with the appropriate </w:t>
      </w:r>
      <w:r>
        <w:rPr>
          <w:rStyle w:val="Strong"/>
          <w:rFonts w:ascii="inherit" w:hAnsi="inherit" w:cs="Helvetica"/>
          <w:color w:val="222222"/>
          <w:sz w:val="26"/>
          <w:szCs w:val="26"/>
          <w:bdr w:val="none" w:color="auto" w:sz="0" w:space="0" w:frame="1"/>
        </w:rPr>
        <w:t>hostname.</w:t>
      </w:r>
      <w:r>
        <w:rPr>
          <w:rFonts w:ascii="Helvetica" w:hAnsi="Helvetica" w:cs="Helvetica"/>
          <w:color w:val="222222"/>
          <w:sz w:val="26"/>
          <w:szCs w:val="26"/>
        </w:rPr>
        <w:t> The </w:t>
      </w:r>
      <w:r>
        <w:rPr>
          <w:rStyle w:val="Strong"/>
          <w:rFonts w:ascii="inherit" w:hAnsi="inherit" w:cs="Helvetica"/>
          <w:color w:val="222222"/>
          <w:sz w:val="26"/>
          <w:szCs w:val="26"/>
          <w:bdr w:val="none" w:color="auto" w:sz="0" w:space="0" w:frame="1"/>
        </w:rPr>
        <w:t>exec-timeout 0 0</w:t>
      </w:r>
      <w:r>
        <w:rPr>
          <w:rFonts w:ascii="Helvetica" w:hAnsi="Helvetica" w:cs="Helvetica"/>
          <w:color w:val="222222"/>
          <w:sz w:val="26"/>
          <w:szCs w:val="26"/>
        </w:rPr>
        <w:t> </w:t>
      </w:r>
      <w:proofErr w:type="gramStart"/>
      <w:r>
        <w:rPr>
          <w:rFonts w:ascii="Helvetica" w:hAnsi="Helvetica" w:cs="Helvetica"/>
          <w:color w:val="222222"/>
          <w:sz w:val="26"/>
          <w:szCs w:val="26"/>
        </w:rPr>
        <w:t>command</w:t>
      </w:r>
      <w:proofErr w:type="gramEnd"/>
      <w:r>
        <w:rPr>
          <w:rFonts w:ascii="Helvetica" w:hAnsi="Helvetica" w:cs="Helvetica"/>
          <w:color w:val="222222"/>
          <w:sz w:val="26"/>
          <w:szCs w:val="26"/>
        </w:rPr>
        <w:t xml:space="preserve"> should only be used in a lab environment.</w:t>
      </w:r>
    </w:p>
    <w:p xmlns:wp14="http://schemas.microsoft.com/office/word/2010/wordml" w:rsidR="00E510EE" w:rsidRDefault="00E510EE" w14:paraId="5DAB6C7B" wp14:textId="77777777"/>
    <w:p xmlns:wp14="http://schemas.microsoft.com/office/word/2010/wordml" w:rsidR="00E510EE" w:rsidRDefault="00E510EE" w14:paraId="02EB378F" wp14:textId="77777777">
      <w:r>
        <w:rPr>
          <w:noProof/>
          <w:lang w:eastAsia="en-IN"/>
        </w:rPr>
        <w:drawing>
          <wp:inline xmlns:wp14="http://schemas.microsoft.com/office/word/2010/wordprocessingDrawing" distT="0" distB="0" distL="0" distR="0" wp14:anchorId="0424E4AE" wp14:editId="485D2B46">
            <wp:extent cx="5731510" cy="102750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027508"/>
                    </a:xfrm>
                    <a:prstGeom prst="rect">
                      <a:avLst/>
                    </a:prstGeom>
                  </pic:spPr>
                </pic:pic>
              </a:graphicData>
            </a:graphic>
          </wp:inline>
        </w:drawing>
      </w:r>
    </w:p>
    <w:p xmlns:wp14="http://schemas.microsoft.com/office/word/2010/wordml" w:rsidR="00E510EE" w:rsidP="0E23B977" w:rsidRDefault="00E510EE" w14:paraId="7F0AFE1F" wp14:textId="2847E834">
      <w:pPr>
        <w:pStyle w:val="Heading3"/>
        <w:pBdr>
          <w:bottom w:val="dashed" w:color="CFCACA" w:sz="6" w:space="0"/>
        </w:pBdr>
        <w:shd w:val="clear" w:color="auto" w:fill="FFFFFF" w:themeFill="background1"/>
        <w:spacing w:before="300" w:after="210"/>
        <w:textAlignment w:val="baseline"/>
        <w:rPr>
          <w:rFonts w:ascii="Roboto" w:hAnsi="Roboto"/>
          <w:b w:val="0"/>
          <w:bCs w:val="0"/>
          <w:color w:val="1E73BE"/>
          <w:sz w:val="33"/>
          <w:szCs w:val="33"/>
        </w:rPr>
      </w:pPr>
      <w:r w:rsidRPr="0E23B977" w:rsidR="00E510EE">
        <w:rPr>
          <w:rFonts w:ascii="Roboto" w:hAnsi="Roboto"/>
          <w:b w:val="0"/>
          <w:bCs w:val="0"/>
          <w:color w:val="1E73BE"/>
          <w:sz w:val="33"/>
          <w:szCs w:val="33"/>
        </w:rPr>
        <w:t>Step 1: Configure inteexitrface addresses.</w:t>
      </w:r>
    </w:p>
    <w:p xmlns:wp14="http://schemas.microsoft.com/office/word/2010/wordml" w:rsidR="00E510EE" w:rsidP="00E510EE" w:rsidRDefault="00E510EE" w14:paraId="3DA0A616"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color w:val="222222"/>
          <w:sz w:val="26"/>
          <w:szCs w:val="26"/>
        </w:rPr>
        <w:t xml:space="preserve">b. Using the addressing scheme in the diagram, create the loopback interfaces and apply IPv4 addresses to these and the serial interfaces on </w:t>
      </w:r>
      <w:proofErr w:type="spellStart"/>
      <w:r>
        <w:rPr>
          <w:rFonts w:ascii="Helvetica" w:hAnsi="Helvetica" w:cs="Helvetica"/>
          <w:color w:val="222222"/>
          <w:sz w:val="26"/>
          <w:szCs w:val="26"/>
        </w:rPr>
        <w:t>SanJose</w:t>
      </w:r>
      <w:proofErr w:type="spellEnd"/>
      <w:r>
        <w:rPr>
          <w:rFonts w:ascii="Helvetica" w:hAnsi="Helvetica" w:cs="Helvetica"/>
          <w:color w:val="222222"/>
          <w:sz w:val="26"/>
          <w:szCs w:val="26"/>
        </w:rPr>
        <w:t xml:space="preserve"> (R1), ISP (R2), and </w:t>
      </w:r>
      <w:proofErr w:type="spellStart"/>
      <w:r>
        <w:rPr>
          <w:rFonts w:ascii="Helvetica" w:hAnsi="Helvetica" w:cs="Helvetica"/>
          <w:color w:val="222222"/>
          <w:sz w:val="26"/>
          <w:szCs w:val="26"/>
        </w:rPr>
        <w:t>CustRtr</w:t>
      </w:r>
      <w:proofErr w:type="spellEnd"/>
      <w:r>
        <w:rPr>
          <w:rFonts w:ascii="Helvetica" w:hAnsi="Helvetica" w:cs="Helvetica"/>
          <w:color w:val="222222"/>
          <w:sz w:val="26"/>
          <w:szCs w:val="26"/>
        </w:rPr>
        <w:t xml:space="preserve"> (R3). The ISP loopbacks simulate real networks. Set a clock rate on the DCE serial interfaces.</w:t>
      </w:r>
    </w:p>
    <w:p xmlns:wp14="http://schemas.microsoft.com/office/word/2010/wordml" w:rsidR="00E510EE" w:rsidRDefault="00E510EE" w14:paraId="6A05A809" wp14:textId="77777777"/>
    <w:p xmlns:wp14="http://schemas.microsoft.com/office/word/2010/wordml" w:rsidR="00E510EE" w:rsidRDefault="00E510EE" w14:paraId="5A39BBE3" wp14:textId="77777777">
      <w:r>
        <w:rPr>
          <w:noProof/>
          <w:lang w:eastAsia="en-IN"/>
        </w:rPr>
        <w:lastRenderedPageBreak/>
        <w:drawing>
          <wp:inline xmlns:wp14="http://schemas.microsoft.com/office/word/2010/wordprocessingDrawing" distT="0" distB="0" distL="0" distR="0" wp14:anchorId="1E43E1DC" wp14:editId="039A4A6B">
            <wp:extent cx="5731510" cy="549514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5495146"/>
                    </a:xfrm>
                    <a:prstGeom prst="rect">
                      <a:avLst/>
                    </a:prstGeom>
                  </pic:spPr>
                </pic:pic>
              </a:graphicData>
            </a:graphic>
          </wp:inline>
        </w:drawing>
      </w:r>
    </w:p>
    <w:p xmlns:wp14="http://schemas.microsoft.com/office/word/2010/wordml" w:rsidR="00E510EE" w:rsidP="00E510EE" w:rsidRDefault="00E510EE" w14:paraId="56F1B2D6"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rFonts w:ascii="Helvetica" w:hAnsi="Helvetica" w:cs="Helvetica"/>
          <w:color w:val="222222"/>
          <w:sz w:val="26"/>
          <w:szCs w:val="26"/>
        </w:rPr>
        <w:t>c. Use </w:t>
      </w:r>
      <w:r>
        <w:rPr>
          <w:rStyle w:val="Strong"/>
          <w:rFonts w:ascii="inherit" w:hAnsi="inherit" w:cs="Helvetica" w:eastAsiaTheme="majorEastAsia"/>
          <w:color w:val="222222"/>
          <w:sz w:val="26"/>
          <w:szCs w:val="26"/>
          <w:bdr w:val="none" w:color="auto" w:sz="0" w:space="0" w:frame="1"/>
        </w:rPr>
        <w:t>ping</w:t>
      </w:r>
      <w:r>
        <w:rPr>
          <w:rFonts w:ascii="Helvetica" w:hAnsi="Helvetica" w:cs="Helvetica"/>
          <w:color w:val="222222"/>
          <w:sz w:val="26"/>
          <w:szCs w:val="26"/>
        </w:rPr>
        <w:t> to test the connectivity between the directly connected routers.</w:t>
      </w:r>
    </w:p>
    <w:p xmlns:wp14="http://schemas.microsoft.com/office/word/2010/wordml" w:rsidR="00E510EE" w:rsidP="00E510EE" w:rsidRDefault="00E510EE" w14:paraId="304B546E"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rStyle w:val="Strong"/>
          <w:rFonts w:ascii="inherit" w:hAnsi="inherit" w:cs="Helvetica" w:eastAsiaTheme="majorEastAsia"/>
          <w:color w:val="222222"/>
          <w:sz w:val="26"/>
          <w:szCs w:val="26"/>
          <w:bdr w:val="none" w:color="auto" w:sz="0" w:space="0" w:frame="1"/>
        </w:rPr>
        <w:t>Note:</w:t>
      </w:r>
      <w:r>
        <w:rPr>
          <w:rFonts w:ascii="Helvetica" w:hAnsi="Helvetica" w:cs="Helvetica"/>
          <w:color w:val="222222"/>
          <w:sz w:val="26"/>
          <w:szCs w:val="26"/>
        </w:rPr>
        <w:t> </w:t>
      </w:r>
      <w:proofErr w:type="spellStart"/>
      <w:r>
        <w:rPr>
          <w:rFonts w:ascii="Helvetica" w:hAnsi="Helvetica" w:cs="Helvetica"/>
          <w:color w:val="222222"/>
          <w:sz w:val="26"/>
          <w:szCs w:val="26"/>
        </w:rPr>
        <w:t>SanJose</w:t>
      </w:r>
      <w:proofErr w:type="spellEnd"/>
      <w:r>
        <w:rPr>
          <w:rFonts w:ascii="Helvetica" w:hAnsi="Helvetica" w:cs="Helvetica"/>
          <w:color w:val="222222"/>
          <w:sz w:val="26"/>
          <w:szCs w:val="26"/>
        </w:rPr>
        <w:t xml:space="preserve"> will not be able to reach either ISP’s loopback (10.2.2.1) or </w:t>
      </w:r>
      <w:proofErr w:type="spellStart"/>
      <w:r>
        <w:rPr>
          <w:rFonts w:ascii="Helvetica" w:hAnsi="Helvetica" w:cs="Helvetica"/>
          <w:color w:val="222222"/>
          <w:sz w:val="26"/>
          <w:szCs w:val="26"/>
        </w:rPr>
        <w:t>CustRtr’s</w:t>
      </w:r>
      <w:proofErr w:type="spellEnd"/>
      <w:r>
        <w:rPr>
          <w:rFonts w:ascii="Helvetica" w:hAnsi="Helvetica" w:cs="Helvetica"/>
          <w:color w:val="222222"/>
          <w:sz w:val="26"/>
          <w:szCs w:val="26"/>
        </w:rPr>
        <w:t xml:space="preserve"> loopback (10.3.3.1), nor will it be able to reach either end of the link joining ISP to </w:t>
      </w:r>
      <w:proofErr w:type="spellStart"/>
      <w:r>
        <w:rPr>
          <w:rFonts w:ascii="Helvetica" w:hAnsi="Helvetica" w:cs="Helvetica"/>
          <w:color w:val="222222"/>
          <w:sz w:val="26"/>
          <w:szCs w:val="26"/>
        </w:rPr>
        <w:t>CustRtr</w:t>
      </w:r>
      <w:proofErr w:type="spellEnd"/>
      <w:r>
        <w:rPr>
          <w:rFonts w:ascii="Helvetica" w:hAnsi="Helvetica" w:cs="Helvetica"/>
          <w:color w:val="222222"/>
          <w:sz w:val="26"/>
          <w:szCs w:val="26"/>
        </w:rPr>
        <w:t xml:space="preserve"> (172.24.1.17 and 172.24.1.18).</w:t>
      </w:r>
    </w:p>
    <w:p xmlns:wp14="http://schemas.microsoft.com/office/word/2010/wordml" w:rsidR="00E510EE" w:rsidP="00E510EE" w:rsidRDefault="00E510EE" w14:paraId="2D43EDA1" wp14:textId="77777777">
      <w:pPr>
        <w:pStyle w:val="Heading3"/>
        <w:pBdr>
          <w:bottom w:val="dashed" w:color="CFCACA" w:sz="6" w:space="0"/>
        </w:pBdr>
        <w:shd w:val="clear" w:color="auto" w:fill="FFFFFF"/>
        <w:spacing w:before="300" w:after="210"/>
        <w:textAlignment w:val="baseline"/>
        <w:rPr>
          <w:rFonts w:ascii="Roboto" w:hAnsi="Roboto" w:cs="Times New Roman"/>
          <w:b w:val="0"/>
          <w:bCs w:val="0"/>
          <w:color w:val="1E73BE"/>
          <w:sz w:val="33"/>
          <w:szCs w:val="33"/>
        </w:rPr>
      </w:pPr>
      <w:r>
        <w:rPr>
          <w:rFonts w:ascii="Roboto" w:hAnsi="Roboto"/>
          <w:b w:val="0"/>
          <w:bCs w:val="0"/>
          <w:color w:val="1E73BE"/>
          <w:sz w:val="33"/>
          <w:szCs w:val="33"/>
        </w:rPr>
        <w:t>Step 2: Configure BGP.</w:t>
      </w:r>
    </w:p>
    <w:p xmlns:wp14="http://schemas.microsoft.com/office/word/2010/wordml" w:rsidR="00E510EE" w:rsidP="00E510EE" w:rsidRDefault="00E510EE" w14:paraId="00685A08"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color w:val="222222"/>
          <w:sz w:val="26"/>
          <w:szCs w:val="26"/>
        </w:rPr>
        <w:t xml:space="preserve">a. Configure BGP for normal operation. Enter the appropriate BGP commands on each router so that they identify their BGP </w:t>
      </w:r>
      <w:proofErr w:type="spellStart"/>
      <w:r>
        <w:rPr>
          <w:rFonts w:ascii="Helvetica" w:hAnsi="Helvetica" w:cs="Helvetica"/>
          <w:color w:val="222222"/>
          <w:sz w:val="26"/>
          <w:szCs w:val="26"/>
        </w:rPr>
        <w:t>neighbors</w:t>
      </w:r>
      <w:proofErr w:type="spellEnd"/>
      <w:r>
        <w:rPr>
          <w:rFonts w:ascii="Helvetica" w:hAnsi="Helvetica" w:cs="Helvetica"/>
          <w:color w:val="222222"/>
          <w:sz w:val="26"/>
          <w:szCs w:val="26"/>
        </w:rPr>
        <w:t xml:space="preserve"> and advertise their loopback networks.</w:t>
      </w:r>
    </w:p>
    <w:p xmlns:wp14="http://schemas.microsoft.com/office/word/2010/wordml" w:rsidR="00E510EE" w:rsidRDefault="00E510EE" w14:paraId="41C8F396" wp14:textId="77777777">
      <w:r>
        <w:rPr>
          <w:noProof/>
          <w:lang w:eastAsia="en-IN"/>
        </w:rPr>
        <w:lastRenderedPageBreak/>
        <w:drawing>
          <wp:inline xmlns:wp14="http://schemas.microsoft.com/office/word/2010/wordprocessingDrawing" distT="0" distB="0" distL="0" distR="0" wp14:anchorId="08CB059D" wp14:editId="5C5DE633">
            <wp:extent cx="5731510" cy="24585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458548"/>
                    </a:xfrm>
                    <a:prstGeom prst="rect">
                      <a:avLst/>
                    </a:prstGeom>
                  </pic:spPr>
                </pic:pic>
              </a:graphicData>
            </a:graphic>
          </wp:inline>
        </w:drawing>
      </w:r>
    </w:p>
    <w:p xmlns:wp14="http://schemas.microsoft.com/office/word/2010/wordml" w:rsidR="00E510EE" w:rsidRDefault="00E510EE" w14:paraId="4E56A8D9" wp14:textId="77777777">
      <w:pPr>
        <w:rPr>
          <w:rFonts w:ascii="Helvetica" w:hAnsi="Helvetica" w:cs="Helvetica"/>
          <w:color w:val="222222"/>
          <w:sz w:val="26"/>
          <w:szCs w:val="26"/>
          <w:shd w:val="clear" w:color="auto" w:fill="FFFFFF"/>
        </w:rPr>
      </w:pPr>
      <w:r>
        <w:rPr>
          <w:rFonts w:ascii="Helvetica" w:hAnsi="Helvetica" w:cs="Helvetica"/>
          <w:color w:val="222222"/>
          <w:sz w:val="26"/>
          <w:szCs w:val="26"/>
          <w:shd w:val="clear" w:color="auto" w:fill="FFFFFF"/>
        </w:rPr>
        <w:t xml:space="preserve">b. Verify that these routers have established the appropriate </w:t>
      </w:r>
      <w:proofErr w:type="spellStart"/>
      <w:r>
        <w:rPr>
          <w:rFonts w:ascii="Helvetica" w:hAnsi="Helvetica" w:cs="Helvetica"/>
          <w:color w:val="222222"/>
          <w:sz w:val="26"/>
          <w:szCs w:val="26"/>
          <w:shd w:val="clear" w:color="auto" w:fill="FFFFFF"/>
        </w:rPr>
        <w:t>neighbor</w:t>
      </w:r>
      <w:proofErr w:type="spellEnd"/>
      <w:r>
        <w:rPr>
          <w:rFonts w:ascii="Helvetica" w:hAnsi="Helvetica" w:cs="Helvetica"/>
          <w:color w:val="222222"/>
          <w:sz w:val="26"/>
          <w:szCs w:val="26"/>
          <w:shd w:val="clear" w:color="auto" w:fill="FFFFFF"/>
        </w:rPr>
        <w:t xml:space="preserve"> relationships by issuing the </w:t>
      </w:r>
      <w:r>
        <w:rPr>
          <w:rStyle w:val="Strong"/>
          <w:rFonts w:ascii="Helvetica" w:hAnsi="Helvetica" w:cs="Helvetica"/>
          <w:color w:val="222222"/>
          <w:sz w:val="26"/>
          <w:szCs w:val="26"/>
          <w:bdr w:val="none" w:color="auto" w:sz="0" w:space="0" w:frame="1"/>
          <w:shd w:val="clear" w:color="auto" w:fill="FFFFFF"/>
        </w:rPr>
        <w:t xml:space="preserve">show </w:t>
      </w:r>
      <w:proofErr w:type="spellStart"/>
      <w:r>
        <w:rPr>
          <w:rStyle w:val="Strong"/>
          <w:rFonts w:ascii="Helvetica" w:hAnsi="Helvetica" w:cs="Helvetica"/>
          <w:color w:val="222222"/>
          <w:sz w:val="26"/>
          <w:szCs w:val="26"/>
          <w:bdr w:val="none" w:color="auto" w:sz="0" w:space="0" w:frame="1"/>
          <w:shd w:val="clear" w:color="auto" w:fill="FFFFFF"/>
        </w:rPr>
        <w:t>ip</w:t>
      </w:r>
      <w:proofErr w:type="spellEnd"/>
      <w:r>
        <w:rPr>
          <w:rStyle w:val="Strong"/>
          <w:rFonts w:ascii="Helvetica" w:hAnsi="Helvetica" w:cs="Helvetica"/>
          <w:color w:val="222222"/>
          <w:sz w:val="26"/>
          <w:szCs w:val="26"/>
          <w:bdr w:val="none" w:color="auto" w:sz="0" w:space="0" w:frame="1"/>
          <w:shd w:val="clear" w:color="auto" w:fill="FFFFFF"/>
        </w:rPr>
        <w:t xml:space="preserve"> </w:t>
      </w:r>
      <w:proofErr w:type="spellStart"/>
      <w:r>
        <w:rPr>
          <w:rStyle w:val="Strong"/>
          <w:rFonts w:ascii="Helvetica" w:hAnsi="Helvetica" w:cs="Helvetica"/>
          <w:color w:val="222222"/>
          <w:sz w:val="26"/>
          <w:szCs w:val="26"/>
          <w:bdr w:val="none" w:color="auto" w:sz="0" w:space="0" w:frame="1"/>
          <w:shd w:val="clear" w:color="auto" w:fill="FFFFFF"/>
        </w:rPr>
        <w:t>bgp</w:t>
      </w:r>
      <w:proofErr w:type="spellEnd"/>
      <w:r>
        <w:rPr>
          <w:rStyle w:val="Strong"/>
          <w:rFonts w:ascii="Helvetica" w:hAnsi="Helvetica" w:cs="Helvetica"/>
          <w:color w:val="222222"/>
          <w:sz w:val="26"/>
          <w:szCs w:val="26"/>
          <w:bdr w:val="none" w:color="auto" w:sz="0" w:space="0" w:frame="1"/>
          <w:shd w:val="clear" w:color="auto" w:fill="FFFFFF"/>
        </w:rPr>
        <w:t xml:space="preserve"> </w:t>
      </w:r>
      <w:proofErr w:type="spellStart"/>
      <w:r>
        <w:rPr>
          <w:rStyle w:val="Strong"/>
          <w:rFonts w:ascii="Helvetica" w:hAnsi="Helvetica" w:cs="Helvetica"/>
          <w:color w:val="222222"/>
          <w:sz w:val="26"/>
          <w:szCs w:val="26"/>
          <w:bdr w:val="none" w:color="auto" w:sz="0" w:space="0" w:frame="1"/>
          <w:shd w:val="clear" w:color="auto" w:fill="FFFFFF"/>
        </w:rPr>
        <w:t>neighbors</w:t>
      </w:r>
      <w:proofErr w:type="spellEnd"/>
      <w:r>
        <w:rPr>
          <w:rFonts w:ascii="Helvetica" w:hAnsi="Helvetica" w:cs="Helvetica"/>
          <w:color w:val="222222"/>
          <w:sz w:val="26"/>
          <w:szCs w:val="26"/>
          <w:shd w:val="clear" w:color="auto" w:fill="FFFFFF"/>
        </w:rPr>
        <w:t> command on each router.</w:t>
      </w:r>
    </w:p>
    <w:p xmlns:wp14="http://schemas.microsoft.com/office/word/2010/wordml" w:rsidR="00E510EE" w:rsidRDefault="00E510EE" w14:paraId="72A3D3EC" wp14:textId="77777777">
      <w:r>
        <w:rPr>
          <w:noProof/>
          <w:lang w:eastAsia="en-IN"/>
        </w:rPr>
        <w:drawing>
          <wp:inline xmlns:wp14="http://schemas.microsoft.com/office/word/2010/wordprocessingDrawing" distT="0" distB="0" distL="0" distR="0" wp14:anchorId="6467E7CF" wp14:editId="63319C8B">
            <wp:extent cx="5731510" cy="2816768"/>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16768"/>
                    </a:xfrm>
                    <a:prstGeom prst="rect">
                      <a:avLst/>
                    </a:prstGeom>
                  </pic:spPr>
                </pic:pic>
              </a:graphicData>
            </a:graphic>
          </wp:inline>
        </w:drawing>
      </w:r>
    </w:p>
    <w:p xmlns:wp14="http://schemas.microsoft.com/office/word/2010/wordml" w:rsidR="00E510EE" w:rsidP="00E510EE" w:rsidRDefault="00E510EE" w14:paraId="3A12307C" wp14:textId="77777777">
      <w:pPr>
        <w:pStyle w:val="Heading3"/>
        <w:pBdr>
          <w:bottom w:val="dashed" w:color="CFCACA" w:sz="6" w:space="0"/>
        </w:pBdr>
        <w:shd w:val="clear" w:color="auto" w:fill="FFFFFF"/>
        <w:spacing w:before="300" w:after="210"/>
        <w:textAlignment w:val="baseline"/>
        <w:rPr>
          <w:rFonts w:ascii="Roboto" w:hAnsi="Roboto"/>
          <w:b w:val="0"/>
          <w:bCs w:val="0"/>
          <w:color w:val="1E73BE"/>
          <w:sz w:val="33"/>
          <w:szCs w:val="33"/>
        </w:rPr>
      </w:pPr>
      <w:r>
        <w:rPr>
          <w:rFonts w:ascii="Roboto" w:hAnsi="Roboto"/>
          <w:b w:val="0"/>
          <w:bCs w:val="0"/>
          <w:color w:val="1E73BE"/>
          <w:sz w:val="33"/>
          <w:szCs w:val="33"/>
        </w:rPr>
        <w:t>Step 3: Remove the private AS.</w:t>
      </w:r>
    </w:p>
    <w:p xmlns:wp14="http://schemas.microsoft.com/office/word/2010/wordml" w:rsidR="00E510EE" w:rsidP="00E510EE" w:rsidRDefault="00E510EE" w14:paraId="65DBDA76"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rFonts w:ascii="Helvetica" w:hAnsi="Helvetica" w:cs="Helvetica"/>
          <w:color w:val="222222"/>
          <w:sz w:val="26"/>
          <w:szCs w:val="26"/>
        </w:rPr>
        <w:t xml:space="preserve">a. Display the </w:t>
      </w:r>
      <w:proofErr w:type="spellStart"/>
      <w:r>
        <w:rPr>
          <w:rFonts w:ascii="Helvetica" w:hAnsi="Helvetica" w:cs="Helvetica"/>
          <w:color w:val="222222"/>
          <w:sz w:val="26"/>
          <w:szCs w:val="26"/>
        </w:rPr>
        <w:t>SanJose</w:t>
      </w:r>
      <w:proofErr w:type="spellEnd"/>
      <w:r>
        <w:rPr>
          <w:rFonts w:ascii="Helvetica" w:hAnsi="Helvetica" w:cs="Helvetica"/>
          <w:color w:val="222222"/>
          <w:sz w:val="26"/>
          <w:szCs w:val="26"/>
        </w:rPr>
        <w:t xml:space="preserve"> routing table using the </w:t>
      </w:r>
      <w:r>
        <w:rPr>
          <w:rStyle w:val="Strong"/>
          <w:rFonts w:ascii="inherit" w:hAnsi="inherit" w:cs="Helvetica"/>
          <w:color w:val="222222"/>
          <w:sz w:val="26"/>
          <w:szCs w:val="26"/>
          <w:bdr w:val="none" w:color="auto" w:sz="0" w:space="0" w:frame="1"/>
        </w:rPr>
        <w:t xml:space="preserve">show </w:t>
      </w:r>
      <w:proofErr w:type="spellStart"/>
      <w:r>
        <w:rPr>
          <w:rStyle w:val="Strong"/>
          <w:rFonts w:ascii="inherit" w:hAnsi="inherit" w:cs="Helvetica"/>
          <w:color w:val="222222"/>
          <w:sz w:val="26"/>
          <w:szCs w:val="26"/>
          <w:bdr w:val="none" w:color="auto" w:sz="0" w:space="0" w:frame="1"/>
        </w:rPr>
        <w:t>ip</w:t>
      </w:r>
      <w:proofErr w:type="spellEnd"/>
      <w:r>
        <w:rPr>
          <w:rStyle w:val="Strong"/>
          <w:rFonts w:ascii="inherit" w:hAnsi="inherit" w:cs="Helvetica"/>
          <w:color w:val="222222"/>
          <w:sz w:val="26"/>
          <w:szCs w:val="26"/>
          <w:bdr w:val="none" w:color="auto" w:sz="0" w:space="0" w:frame="1"/>
        </w:rPr>
        <w:t xml:space="preserve"> route</w:t>
      </w:r>
      <w:r>
        <w:rPr>
          <w:rFonts w:ascii="Helvetica" w:hAnsi="Helvetica" w:cs="Helvetica"/>
          <w:color w:val="222222"/>
          <w:sz w:val="26"/>
          <w:szCs w:val="26"/>
        </w:rPr>
        <w:t xml:space="preserve"> command. </w:t>
      </w:r>
      <w:proofErr w:type="spellStart"/>
      <w:r>
        <w:rPr>
          <w:rFonts w:ascii="Helvetica" w:hAnsi="Helvetica" w:cs="Helvetica"/>
          <w:color w:val="222222"/>
          <w:sz w:val="26"/>
          <w:szCs w:val="26"/>
        </w:rPr>
        <w:t>SanJose</w:t>
      </w:r>
      <w:proofErr w:type="spellEnd"/>
      <w:r>
        <w:rPr>
          <w:rFonts w:ascii="Helvetica" w:hAnsi="Helvetica" w:cs="Helvetica"/>
          <w:color w:val="222222"/>
          <w:sz w:val="26"/>
          <w:szCs w:val="26"/>
        </w:rPr>
        <w:t xml:space="preserve"> should have a route to both 10.2.2.0 and 10.3.3.0. Troubleshoot if necessary.</w:t>
      </w:r>
    </w:p>
    <w:p xmlns:wp14="http://schemas.microsoft.com/office/word/2010/wordml" w:rsidR="00E510EE" w:rsidRDefault="00E510EE" w14:paraId="0D0B940D" wp14:textId="77777777">
      <w:r>
        <w:rPr>
          <w:noProof/>
          <w:lang w:eastAsia="en-IN"/>
        </w:rPr>
        <w:lastRenderedPageBreak/>
        <w:drawing>
          <wp:inline xmlns:wp14="http://schemas.microsoft.com/office/word/2010/wordprocessingDrawing" distT="0" distB="0" distL="0" distR="0" wp14:anchorId="740AE493" wp14:editId="1EA0805F">
            <wp:extent cx="5731510" cy="411431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114318"/>
                    </a:xfrm>
                    <a:prstGeom prst="rect">
                      <a:avLst/>
                    </a:prstGeom>
                  </pic:spPr>
                </pic:pic>
              </a:graphicData>
            </a:graphic>
          </wp:inline>
        </w:drawing>
      </w:r>
    </w:p>
    <w:p xmlns:wp14="http://schemas.microsoft.com/office/word/2010/wordml" w:rsidRPr="00E510EE" w:rsidR="00E510EE" w:rsidP="00E510EE" w:rsidRDefault="00E510EE" w14:paraId="3E33BCB7"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b. Ping the 10.3.3.1 address from </w:t>
      </w: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w:t>
      </w:r>
    </w:p>
    <w:p xmlns:wp14="http://schemas.microsoft.com/office/word/2010/wordml" w:rsidRPr="00E510EE" w:rsidR="00E510EE" w:rsidP="00E510EE" w:rsidRDefault="00E510EE" w14:paraId="239D7E81"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Why does this fail?</w:t>
      </w:r>
      <w:r w:rsidRPr="00E510EE">
        <w:rPr>
          <w:rFonts w:ascii="Helvetica" w:hAnsi="Helvetica" w:eastAsia="Times New Roman" w:cs="Helvetica"/>
          <w:color w:val="222222"/>
          <w:sz w:val="26"/>
          <w:szCs w:val="26"/>
          <w:lang w:eastAsia="en-IN"/>
        </w:rPr>
        <w:br/>
      </w:r>
      <w:r w:rsidRPr="00E510EE">
        <w:rPr>
          <w:rFonts w:ascii="Helvetica" w:hAnsi="Helvetica" w:eastAsia="Times New Roman" w:cs="Helvetica"/>
          <w:color w:val="222222"/>
          <w:sz w:val="26"/>
          <w:szCs w:val="26"/>
          <w:lang w:eastAsia="en-IN"/>
        </w:rPr>
        <w:t>____________________________________________________________</w:t>
      </w:r>
    </w:p>
    <w:p xmlns:wp14="http://schemas.microsoft.com/office/word/2010/wordml" w:rsidRPr="00E510EE" w:rsidR="00E510EE" w:rsidP="00E510EE" w:rsidRDefault="00E510EE" w14:paraId="08912BB5"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c. Ping again, this time as an extended ping, sourcing from the Loopback0 interface address.</w:t>
      </w:r>
    </w:p>
    <w:p xmlns:wp14="http://schemas.microsoft.com/office/word/2010/wordml" w:rsidR="00E510EE" w:rsidRDefault="00E510EE" w14:paraId="0E27B00A" wp14:textId="77777777">
      <w:r>
        <w:rPr>
          <w:noProof/>
          <w:lang w:eastAsia="en-IN"/>
        </w:rPr>
        <w:lastRenderedPageBreak/>
        <w:drawing>
          <wp:inline xmlns:wp14="http://schemas.microsoft.com/office/word/2010/wordprocessingDrawing" distT="0" distB="0" distL="0" distR="0" wp14:anchorId="70389200" wp14:editId="2BE5324D">
            <wp:extent cx="5731510" cy="368567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685679"/>
                    </a:xfrm>
                    <a:prstGeom prst="rect">
                      <a:avLst/>
                    </a:prstGeom>
                  </pic:spPr>
                </pic:pic>
              </a:graphicData>
            </a:graphic>
          </wp:inline>
        </w:drawing>
      </w:r>
    </w:p>
    <w:p xmlns:wp14="http://schemas.microsoft.com/office/word/2010/wordml" w:rsidR="00E510EE" w:rsidRDefault="00E510EE" w14:paraId="003F4F1C" wp14:textId="77777777">
      <w:pPr>
        <w:rPr>
          <w:noProof/>
          <w:lang w:eastAsia="en-IN"/>
        </w:rPr>
      </w:pPr>
      <w:r>
        <w:rPr>
          <w:rStyle w:val="Strong"/>
          <w:rFonts w:ascii="Helvetica" w:hAnsi="Helvetica" w:cs="Helvetica"/>
          <w:color w:val="222222"/>
          <w:sz w:val="26"/>
          <w:szCs w:val="26"/>
          <w:bdr w:val="none" w:color="auto" w:sz="0" w:space="0" w:frame="1"/>
          <w:shd w:val="clear" w:color="auto" w:fill="FFFFFF"/>
        </w:rPr>
        <w:t>Note:</w:t>
      </w:r>
      <w:r>
        <w:rPr>
          <w:rFonts w:ascii="Helvetica" w:hAnsi="Helvetica" w:cs="Helvetica"/>
          <w:color w:val="222222"/>
          <w:sz w:val="26"/>
          <w:szCs w:val="26"/>
          <w:shd w:val="clear" w:color="auto" w:fill="FFFFFF"/>
        </w:rPr>
        <w:t> You can bypass extended ping mode and specify a source address using one of these commands:</w:t>
      </w:r>
      <w:r w:rsidRPr="00E510EE">
        <w:rPr>
          <w:noProof/>
          <w:lang w:eastAsia="en-IN"/>
        </w:rPr>
        <w:t xml:space="preserve"> </w:t>
      </w:r>
      <w:r>
        <w:rPr>
          <w:noProof/>
          <w:lang w:eastAsia="en-IN"/>
        </w:rPr>
        <w:drawing>
          <wp:inline xmlns:wp14="http://schemas.microsoft.com/office/word/2010/wordprocessingDrawing" distT="0" distB="0" distL="0" distR="0" wp14:anchorId="2DE7F62E" wp14:editId="33B9307C">
            <wp:extent cx="5731510" cy="127366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73669"/>
                    </a:xfrm>
                    <a:prstGeom prst="rect">
                      <a:avLst/>
                    </a:prstGeom>
                  </pic:spPr>
                </pic:pic>
              </a:graphicData>
            </a:graphic>
          </wp:inline>
        </w:drawing>
      </w:r>
    </w:p>
    <w:p xmlns:wp14="http://schemas.microsoft.com/office/word/2010/wordml" w:rsidR="00E510EE" w:rsidRDefault="00E510EE" w14:paraId="29C1EC37" wp14:textId="77777777">
      <w:pPr>
        <w:rPr>
          <w:noProof/>
          <w:lang w:eastAsia="en-IN"/>
        </w:rPr>
      </w:pPr>
      <w:r>
        <w:rPr>
          <w:rFonts w:ascii="Helvetica" w:hAnsi="Helvetica" w:cs="Helvetica"/>
          <w:color w:val="222222"/>
          <w:sz w:val="26"/>
          <w:szCs w:val="26"/>
          <w:shd w:val="clear" w:color="auto" w:fill="FFFFFF"/>
        </w:rPr>
        <w:t xml:space="preserve">d. Check the BGP table from </w:t>
      </w:r>
      <w:proofErr w:type="spellStart"/>
      <w:r>
        <w:rPr>
          <w:rFonts w:ascii="Helvetica" w:hAnsi="Helvetica" w:cs="Helvetica"/>
          <w:color w:val="222222"/>
          <w:sz w:val="26"/>
          <w:szCs w:val="26"/>
          <w:shd w:val="clear" w:color="auto" w:fill="FFFFFF"/>
        </w:rPr>
        <w:t>SanJose</w:t>
      </w:r>
      <w:proofErr w:type="spellEnd"/>
      <w:r>
        <w:rPr>
          <w:rFonts w:ascii="Helvetica" w:hAnsi="Helvetica" w:cs="Helvetica"/>
          <w:color w:val="222222"/>
          <w:sz w:val="26"/>
          <w:szCs w:val="26"/>
          <w:shd w:val="clear" w:color="auto" w:fill="FFFFFF"/>
        </w:rPr>
        <w:t xml:space="preserve"> by using the </w:t>
      </w:r>
      <w:r>
        <w:rPr>
          <w:rStyle w:val="Strong"/>
          <w:rFonts w:ascii="Helvetica" w:hAnsi="Helvetica" w:cs="Helvetica"/>
          <w:color w:val="222222"/>
          <w:sz w:val="26"/>
          <w:szCs w:val="26"/>
          <w:bdr w:val="none" w:color="auto" w:sz="0" w:space="0" w:frame="1"/>
          <w:shd w:val="clear" w:color="auto" w:fill="FFFFFF"/>
        </w:rPr>
        <w:t xml:space="preserve">show </w:t>
      </w:r>
      <w:proofErr w:type="spellStart"/>
      <w:r>
        <w:rPr>
          <w:rStyle w:val="Strong"/>
          <w:rFonts w:ascii="Helvetica" w:hAnsi="Helvetica" w:cs="Helvetica"/>
          <w:color w:val="222222"/>
          <w:sz w:val="26"/>
          <w:szCs w:val="26"/>
          <w:bdr w:val="none" w:color="auto" w:sz="0" w:space="0" w:frame="1"/>
          <w:shd w:val="clear" w:color="auto" w:fill="FFFFFF"/>
        </w:rPr>
        <w:t>ip</w:t>
      </w:r>
      <w:proofErr w:type="spellEnd"/>
      <w:r>
        <w:rPr>
          <w:rStyle w:val="Strong"/>
          <w:rFonts w:ascii="Helvetica" w:hAnsi="Helvetica" w:cs="Helvetica"/>
          <w:color w:val="222222"/>
          <w:sz w:val="26"/>
          <w:szCs w:val="26"/>
          <w:bdr w:val="none" w:color="auto" w:sz="0" w:space="0" w:frame="1"/>
          <w:shd w:val="clear" w:color="auto" w:fill="FFFFFF"/>
        </w:rPr>
        <w:t xml:space="preserve"> </w:t>
      </w:r>
      <w:proofErr w:type="spellStart"/>
      <w:r>
        <w:rPr>
          <w:rStyle w:val="Strong"/>
          <w:rFonts w:ascii="Helvetica" w:hAnsi="Helvetica" w:cs="Helvetica"/>
          <w:color w:val="222222"/>
          <w:sz w:val="26"/>
          <w:szCs w:val="26"/>
          <w:bdr w:val="none" w:color="auto" w:sz="0" w:space="0" w:frame="1"/>
          <w:shd w:val="clear" w:color="auto" w:fill="FFFFFF"/>
        </w:rPr>
        <w:t>bgp</w:t>
      </w:r>
      <w:proofErr w:type="spellEnd"/>
      <w:r>
        <w:rPr>
          <w:rFonts w:ascii="Helvetica" w:hAnsi="Helvetica" w:cs="Helvetica"/>
          <w:color w:val="222222"/>
          <w:sz w:val="26"/>
          <w:szCs w:val="26"/>
          <w:shd w:val="clear" w:color="auto" w:fill="FFFFFF"/>
        </w:rPr>
        <w:t xml:space="preserve"> command. Note the AS path for the 10.3.3.0 network. The AS 65000 should be listed in </w:t>
      </w:r>
      <w:r>
        <w:rPr>
          <w:rFonts w:ascii="Helvetica" w:hAnsi="Helvetica" w:cs="Helvetica"/>
          <w:color w:val="222222"/>
          <w:sz w:val="26"/>
          <w:szCs w:val="26"/>
          <w:shd w:val="clear" w:color="auto" w:fill="FFFFFF"/>
        </w:rPr>
        <w:lastRenderedPageBreak/>
        <w:t>the path to 10.3.3.0.</w:t>
      </w:r>
      <w:r w:rsidRPr="00E510EE">
        <w:rPr>
          <w:noProof/>
          <w:lang w:eastAsia="en-IN"/>
        </w:rPr>
        <w:t xml:space="preserve"> </w:t>
      </w:r>
      <w:r>
        <w:rPr>
          <w:noProof/>
          <w:lang w:eastAsia="en-IN"/>
        </w:rPr>
        <w:drawing>
          <wp:inline xmlns:wp14="http://schemas.microsoft.com/office/word/2010/wordprocessingDrawing" distT="0" distB="0" distL="0" distR="0" wp14:anchorId="68938FAD" wp14:editId="78937526">
            <wp:extent cx="5731510" cy="26330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633065"/>
                    </a:xfrm>
                    <a:prstGeom prst="rect">
                      <a:avLst/>
                    </a:prstGeom>
                  </pic:spPr>
                </pic:pic>
              </a:graphicData>
            </a:graphic>
          </wp:inline>
        </w:drawing>
      </w:r>
    </w:p>
    <w:p xmlns:wp14="http://schemas.microsoft.com/office/word/2010/wordml" w:rsidRPr="00E510EE" w:rsidR="00E510EE" w:rsidP="00E510EE" w:rsidRDefault="00E510EE" w14:paraId="64DCBE3D"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Why is </w:t>
      </w:r>
      <w:proofErr w:type="gramStart"/>
      <w:r w:rsidRPr="00E510EE">
        <w:rPr>
          <w:rFonts w:ascii="Helvetica" w:hAnsi="Helvetica" w:eastAsia="Times New Roman" w:cs="Helvetica"/>
          <w:color w:val="222222"/>
          <w:sz w:val="26"/>
          <w:szCs w:val="26"/>
          <w:lang w:eastAsia="en-IN"/>
        </w:rPr>
        <w:t>this a</w:t>
      </w:r>
      <w:proofErr w:type="gramEnd"/>
      <w:r w:rsidRPr="00E510EE">
        <w:rPr>
          <w:rFonts w:ascii="Helvetica" w:hAnsi="Helvetica" w:eastAsia="Times New Roman" w:cs="Helvetica"/>
          <w:color w:val="222222"/>
          <w:sz w:val="26"/>
          <w:szCs w:val="26"/>
          <w:lang w:eastAsia="en-IN"/>
        </w:rPr>
        <w:t xml:space="preserve"> problem?</w:t>
      </w:r>
      <w:r w:rsidRPr="00E510EE">
        <w:rPr>
          <w:rFonts w:ascii="Helvetica" w:hAnsi="Helvetica" w:eastAsia="Times New Roman" w:cs="Helvetica"/>
          <w:color w:val="222222"/>
          <w:sz w:val="26"/>
          <w:szCs w:val="26"/>
          <w:lang w:eastAsia="en-IN"/>
        </w:rPr>
        <w:br/>
      </w:r>
    </w:p>
    <w:p xmlns:wp14="http://schemas.microsoft.com/office/word/2010/wordml" w:rsidRPr="00E510EE" w:rsidR="00E510EE" w:rsidP="00E510EE" w:rsidRDefault="00E510EE" w14:paraId="095DA98B"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e. Configure ISP to strip the private AS numbers from BGP routes exchanged with </w:t>
      </w: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 xml:space="preserve"> using the following commands.</w:t>
      </w:r>
    </w:p>
    <w:p xmlns:wp14="http://schemas.microsoft.com/office/word/2010/wordml" w:rsidR="00E510EE" w:rsidRDefault="00E510EE" w14:paraId="60061E4C" wp14:textId="77777777">
      <w:r>
        <w:rPr>
          <w:noProof/>
          <w:lang w:eastAsia="en-IN"/>
        </w:rPr>
        <w:drawing>
          <wp:inline xmlns:wp14="http://schemas.microsoft.com/office/word/2010/wordprocessingDrawing" distT="0" distB="0" distL="0" distR="0" wp14:anchorId="55D9DDE0" wp14:editId="0347A56E">
            <wp:extent cx="5731510" cy="70602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706029"/>
                    </a:xfrm>
                    <a:prstGeom prst="rect">
                      <a:avLst/>
                    </a:prstGeom>
                  </pic:spPr>
                </pic:pic>
              </a:graphicData>
            </a:graphic>
          </wp:inline>
        </w:drawing>
      </w:r>
    </w:p>
    <w:p xmlns:wp14="http://schemas.microsoft.com/office/word/2010/wordml" w:rsidRPr="00E510EE" w:rsidR="00E510EE" w:rsidP="00E510EE" w:rsidRDefault="00E510EE" w14:paraId="134F65A2"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f. After issuing these commands, use the </w:t>
      </w:r>
      <w:r w:rsidRPr="00E510EE">
        <w:rPr>
          <w:rFonts w:ascii="inherit" w:hAnsi="inherit" w:eastAsia="Times New Roman" w:cs="Helvetica"/>
          <w:b/>
          <w:bCs/>
          <w:color w:val="222222"/>
          <w:sz w:val="26"/>
          <w:szCs w:val="26"/>
          <w:bdr w:val="none" w:color="auto" w:sz="0" w:space="0" w:frame="1"/>
          <w:lang w:eastAsia="en-IN"/>
        </w:rPr>
        <w:t xml:space="preserve">clear </w:t>
      </w:r>
      <w:proofErr w:type="spellStart"/>
      <w:r w:rsidRPr="00E510EE">
        <w:rPr>
          <w:rFonts w:ascii="inherit" w:hAnsi="inherit" w:eastAsia="Times New Roman" w:cs="Helvetica"/>
          <w:b/>
          <w:bCs/>
          <w:color w:val="222222"/>
          <w:sz w:val="26"/>
          <w:szCs w:val="26"/>
          <w:bdr w:val="none" w:color="auto" w:sz="0" w:space="0" w:frame="1"/>
          <w:lang w:eastAsia="en-IN"/>
        </w:rPr>
        <w:t>ip</w:t>
      </w:r>
      <w:proofErr w:type="spellEnd"/>
      <w:r w:rsidRPr="00E510EE">
        <w:rPr>
          <w:rFonts w:ascii="inherit" w:hAnsi="inherit" w:eastAsia="Times New Roman" w:cs="Helvetica"/>
          <w:b/>
          <w:bCs/>
          <w:color w:val="222222"/>
          <w:sz w:val="26"/>
          <w:szCs w:val="26"/>
          <w:bdr w:val="none" w:color="auto" w:sz="0" w:space="0" w:frame="1"/>
          <w:lang w:eastAsia="en-IN"/>
        </w:rPr>
        <w:t xml:space="preserve"> </w:t>
      </w:r>
      <w:proofErr w:type="spellStart"/>
      <w:r w:rsidRPr="00E510EE">
        <w:rPr>
          <w:rFonts w:ascii="inherit" w:hAnsi="inherit" w:eastAsia="Times New Roman" w:cs="Helvetica"/>
          <w:b/>
          <w:bCs/>
          <w:color w:val="222222"/>
          <w:sz w:val="26"/>
          <w:szCs w:val="26"/>
          <w:bdr w:val="none" w:color="auto" w:sz="0" w:space="0" w:frame="1"/>
          <w:lang w:eastAsia="en-IN"/>
        </w:rPr>
        <w:t>bgp</w:t>
      </w:r>
      <w:proofErr w:type="spellEnd"/>
      <w:r w:rsidRPr="00E510EE">
        <w:rPr>
          <w:rFonts w:ascii="inherit" w:hAnsi="inherit" w:eastAsia="Times New Roman" w:cs="Helvetica"/>
          <w:b/>
          <w:bCs/>
          <w:color w:val="222222"/>
          <w:sz w:val="26"/>
          <w:szCs w:val="26"/>
          <w:bdr w:val="none" w:color="auto" w:sz="0" w:space="0" w:frame="1"/>
          <w:lang w:eastAsia="en-IN"/>
        </w:rPr>
        <w:t xml:space="preserve"> *</w:t>
      </w:r>
      <w:r w:rsidRPr="00E510EE">
        <w:rPr>
          <w:rFonts w:ascii="Helvetica" w:hAnsi="Helvetica" w:eastAsia="Times New Roman" w:cs="Helvetica"/>
          <w:color w:val="222222"/>
          <w:sz w:val="26"/>
          <w:szCs w:val="26"/>
          <w:lang w:eastAsia="en-IN"/>
        </w:rPr>
        <w:t xml:space="preserve"> command on ISP to </w:t>
      </w:r>
      <w:proofErr w:type="spellStart"/>
      <w:r w:rsidRPr="00E510EE">
        <w:rPr>
          <w:rFonts w:ascii="Helvetica" w:hAnsi="Helvetica" w:eastAsia="Times New Roman" w:cs="Helvetica"/>
          <w:color w:val="222222"/>
          <w:sz w:val="26"/>
          <w:szCs w:val="26"/>
          <w:lang w:eastAsia="en-IN"/>
        </w:rPr>
        <w:t>reestablish</w:t>
      </w:r>
      <w:proofErr w:type="spellEnd"/>
      <w:r w:rsidRPr="00E510EE">
        <w:rPr>
          <w:rFonts w:ascii="Helvetica" w:hAnsi="Helvetica" w:eastAsia="Times New Roman" w:cs="Helvetica"/>
          <w:color w:val="222222"/>
          <w:sz w:val="26"/>
          <w:szCs w:val="26"/>
          <w:lang w:eastAsia="en-IN"/>
        </w:rPr>
        <w:t xml:space="preserve"> the BGP relationship between the three routers. Wait several seconds and then return to </w:t>
      </w: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 xml:space="preserve"> to check its routing table.</w:t>
      </w:r>
    </w:p>
    <w:p xmlns:wp14="http://schemas.microsoft.com/office/word/2010/wordml" w:rsidRPr="00E510EE" w:rsidR="00E510EE" w:rsidP="00E510EE" w:rsidRDefault="00E510EE" w14:paraId="12695E2B"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r w:rsidRPr="00E510EE">
        <w:rPr>
          <w:rFonts w:ascii="inherit" w:hAnsi="inherit" w:eastAsia="Times New Roman" w:cs="Helvetica"/>
          <w:b/>
          <w:bCs/>
          <w:color w:val="222222"/>
          <w:sz w:val="26"/>
          <w:szCs w:val="26"/>
          <w:bdr w:val="none" w:color="auto" w:sz="0" w:space="0" w:frame="1"/>
          <w:lang w:eastAsia="en-IN"/>
        </w:rPr>
        <w:t>Note:</w:t>
      </w:r>
      <w:r w:rsidRPr="00E510EE">
        <w:rPr>
          <w:rFonts w:ascii="Helvetica" w:hAnsi="Helvetica" w:eastAsia="Times New Roman" w:cs="Helvetica"/>
          <w:color w:val="222222"/>
          <w:sz w:val="26"/>
          <w:szCs w:val="26"/>
          <w:lang w:eastAsia="en-IN"/>
        </w:rPr>
        <w:t> The </w:t>
      </w:r>
      <w:r w:rsidRPr="00E510EE">
        <w:rPr>
          <w:rFonts w:ascii="inherit" w:hAnsi="inherit" w:eastAsia="Times New Roman" w:cs="Helvetica"/>
          <w:b/>
          <w:bCs/>
          <w:color w:val="222222"/>
          <w:sz w:val="26"/>
          <w:szCs w:val="26"/>
          <w:bdr w:val="none" w:color="auto" w:sz="0" w:space="0" w:frame="1"/>
          <w:lang w:eastAsia="en-IN"/>
        </w:rPr>
        <w:t xml:space="preserve">clear </w:t>
      </w:r>
      <w:proofErr w:type="spellStart"/>
      <w:r w:rsidRPr="00E510EE">
        <w:rPr>
          <w:rFonts w:ascii="inherit" w:hAnsi="inherit" w:eastAsia="Times New Roman" w:cs="Helvetica"/>
          <w:b/>
          <w:bCs/>
          <w:color w:val="222222"/>
          <w:sz w:val="26"/>
          <w:szCs w:val="26"/>
          <w:bdr w:val="none" w:color="auto" w:sz="0" w:space="0" w:frame="1"/>
          <w:lang w:eastAsia="en-IN"/>
        </w:rPr>
        <w:t>ip</w:t>
      </w:r>
      <w:proofErr w:type="spellEnd"/>
      <w:r w:rsidRPr="00E510EE">
        <w:rPr>
          <w:rFonts w:ascii="inherit" w:hAnsi="inherit" w:eastAsia="Times New Roman" w:cs="Helvetica"/>
          <w:b/>
          <w:bCs/>
          <w:color w:val="222222"/>
          <w:sz w:val="26"/>
          <w:szCs w:val="26"/>
          <w:bdr w:val="none" w:color="auto" w:sz="0" w:space="0" w:frame="1"/>
          <w:lang w:eastAsia="en-IN"/>
        </w:rPr>
        <w:t xml:space="preserve"> </w:t>
      </w:r>
      <w:proofErr w:type="spellStart"/>
      <w:r w:rsidRPr="00E510EE">
        <w:rPr>
          <w:rFonts w:ascii="inherit" w:hAnsi="inherit" w:eastAsia="Times New Roman" w:cs="Helvetica"/>
          <w:b/>
          <w:bCs/>
          <w:color w:val="222222"/>
          <w:sz w:val="26"/>
          <w:szCs w:val="26"/>
          <w:bdr w:val="none" w:color="auto" w:sz="0" w:space="0" w:frame="1"/>
          <w:lang w:eastAsia="en-IN"/>
        </w:rPr>
        <w:t>bgp</w:t>
      </w:r>
      <w:proofErr w:type="spellEnd"/>
      <w:r w:rsidRPr="00E510EE">
        <w:rPr>
          <w:rFonts w:ascii="inherit" w:hAnsi="inherit" w:eastAsia="Times New Roman" w:cs="Helvetica"/>
          <w:b/>
          <w:bCs/>
          <w:color w:val="222222"/>
          <w:sz w:val="26"/>
          <w:szCs w:val="26"/>
          <w:bdr w:val="none" w:color="auto" w:sz="0" w:space="0" w:frame="1"/>
          <w:lang w:eastAsia="en-IN"/>
        </w:rPr>
        <w:t xml:space="preserve"> * soft</w:t>
      </w:r>
      <w:r w:rsidRPr="00E510EE">
        <w:rPr>
          <w:rFonts w:ascii="Helvetica" w:hAnsi="Helvetica" w:eastAsia="Times New Roman" w:cs="Helvetica"/>
          <w:color w:val="222222"/>
          <w:sz w:val="26"/>
          <w:szCs w:val="26"/>
          <w:lang w:eastAsia="en-IN"/>
        </w:rPr>
        <w:t> command can also be used to force each router to resend its BGP table.</w:t>
      </w:r>
    </w:p>
    <w:p xmlns:wp14="http://schemas.microsoft.com/office/word/2010/wordml" w:rsidRPr="00E510EE" w:rsidR="00E510EE" w:rsidP="00E510EE" w:rsidRDefault="00E510EE" w14:paraId="62D217BA"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noProof/>
        </w:rPr>
        <w:lastRenderedPageBreak/>
        <w:drawing>
          <wp:inline xmlns:wp14="http://schemas.microsoft.com/office/word/2010/wordprocessingDrawing" distT="0" distB="0" distL="0" distR="0" wp14:anchorId="640816F0" wp14:editId="2564D027">
            <wp:extent cx="5731510" cy="4319452"/>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319452"/>
                    </a:xfrm>
                    <a:prstGeom prst="rect">
                      <a:avLst/>
                    </a:prstGeom>
                  </pic:spPr>
                </pic:pic>
              </a:graphicData>
            </a:graphic>
          </wp:inline>
        </w:drawing>
      </w:r>
      <w:r w:rsidRPr="00E510EE">
        <w:rPr>
          <w:rFonts w:ascii="Helvetica" w:hAnsi="Helvetica" w:cs="Helvetica"/>
          <w:color w:val="222222"/>
          <w:sz w:val="26"/>
          <w:szCs w:val="26"/>
        </w:rPr>
        <w:t xml:space="preserve">Does </w:t>
      </w:r>
      <w:proofErr w:type="spellStart"/>
      <w:r w:rsidRPr="00E510EE">
        <w:rPr>
          <w:rFonts w:ascii="Helvetica" w:hAnsi="Helvetica" w:cs="Helvetica"/>
          <w:color w:val="222222"/>
          <w:sz w:val="26"/>
          <w:szCs w:val="26"/>
        </w:rPr>
        <w:t>SanJose</w:t>
      </w:r>
      <w:proofErr w:type="spellEnd"/>
      <w:r w:rsidRPr="00E510EE">
        <w:rPr>
          <w:rFonts w:ascii="Helvetica" w:hAnsi="Helvetica" w:cs="Helvetica"/>
          <w:color w:val="222222"/>
          <w:sz w:val="26"/>
          <w:szCs w:val="26"/>
        </w:rPr>
        <w:t xml:space="preserve"> still have a route to 10.3.3.0?</w:t>
      </w:r>
      <w:r w:rsidRPr="00E510EE">
        <w:rPr>
          <w:rFonts w:ascii="Helvetica" w:hAnsi="Helvetica" w:cs="Helvetica"/>
          <w:color w:val="222222"/>
          <w:sz w:val="26"/>
          <w:szCs w:val="26"/>
        </w:rPr>
        <w:br/>
      </w:r>
      <w:r w:rsidRPr="00E510EE">
        <w:rPr>
          <w:rFonts w:ascii="Helvetica" w:hAnsi="Helvetica" w:cs="Helvetica"/>
          <w:color w:val="222222"/>
          <w:sz w:val="26"/>
          <w:szCs w:val="26"/>
        </w:rPr>
        <w:t>_____________________________________________________________</w:t>
      </w:r>
    </w:p>
    <w:p xmlns:wp14="http://schemas.microsoft.com/office/word/2010/wordml" w:rsidRPr="00E510EE" w:rsidR="00E510EE" w:rsidP="00E510EE" w:rsidRDefault="00E510EE" w14:paraId="006ABE18"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 xml:space="preserve"> should be able to ping 10.3.3.1 using its loopback 0 </w:t>
      </w:r>
      <w:proofErr w:type="gramStart"/>
      <w:r w:rsidRPr="00E510EE">
        <w:rPr>
          <w:rFonts w:ascii="Helvetica" w:hAnsi="Helvetica" w:eastAsia="Times New Roman" w:cs="Helvetica"/>
          <w:color w:val="222222"/>
          <w:sz w:val="26"/>
          <w:szCs w:val="26"/>
          <w:lang w:eastAsia="en-IN"/>
        </w:rPr>
        <w:t>interface</w:t>
      </w:r>
      <w:proofErr w:type="gramEnd"/>
      <w:r w:rsidRPr="00E510EE">
        <w:rPr>
          <w:rFonts w:ascii="Helvetica" w:hAnsi="Helvetica" w:eastAsia="Times New Roman" w:cs="Helvetica"/>
          <w:color w:val="222222"/>
          <w:sz w:val="26"/>
          <w:szCs w:val="26"/>
          <w:lang w:eastAsia="en-IN"/>
        </w:rPr>
        <w:t xml:space="preserve"> as the source of the ping.</w:t>
      </w:r>
    </w:p>
    <w:p xmlns:wp14="http://schemas.microsoft.com/office/word/2010/wordml" w:rsidR="00E510EE" w:rsidRDefault="00E510EE" w14:paraId="44EAFD9C" wp14:textId="77777777">
      <w:r>
        <w:rPr>
          <w:noProof/>
          <w:lang w:eastAsia="en-IN"/>
        </w:rPr>
        <w:lastRenderedPageBreak/>
        <w:drawing>
          <wp:inline xmlns:wp14="http://schemas.microsoft.com/office/word/2010/wordprocessingDrawing" distT="0" distB="0" distL="0" distR="0" wp14:anchorId="7B2071C6" wp14:editId="13C0F1FE">
            <wp:extent cx="5731510" cy="4621336"/>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621336"/>
                    </a:xfrm>
                    <a:prstGeom prst="rect">
                      <a:avLst/>
                    </a:prstGeom>
                  </pic:spPr>
                </pic:pic>
              </a:graphicData>
            </a:graphic>
          </wp:inline>
        </w:drawing>
      </w:r>
    </w:p>
    <w:p xmlns:wp14="http://schemas.microsoft.com/office/word/2010/wordml" w:rsidR="00E510EE" w:rsidP="00E510EE" w:rsidRDefault="00E510EE" w14:paraId="0C06FD9F" wp14:textId="77777777">
      <w:pPr>
        <w:pStyle w:val="Heading3"/>
        <w:pBdr>
          <w:bottom w:val="dashed" w:color="CFCACA" w:sz="6" w:space="0"/>
        </w:pBdr>
        <w:shd w:val="clear" w:color="auto" w:fill="FFFFFF"/>
        <w:spacing w:before="300" w:after="210"/>
        <w:textAlignment w:val="baseline"/>
        <w:rPr>
          <w:rFonts w:ascii="Roboto" w:hAnsi="Roboto"/>
          <w:b w:val="0"/>
          <w:bCs w:val="0"/>
          <w:color w:val="1E73BE"/>
          <w:sz w:val="33"/>
          <w:szCs w:val="33"/>
        </w:rPr>
      </w:pPr>
      <w:r>
        <w:rPr>
          <w:rFonts w:ascii="Roboto" w:hAnsi="Roboto"/>
          <w:b w:val="0"/>
          <w:bCs w:val="0"/>
          <w:color w:val="1E73BE"/>
          <w:sz w:val="33"/>
          <w:szCs w:val="33"/>
        </w:rPr>
        <w:t>Step 4: Use the AS_PATH attribute to filter routes.</w:t>
      </w:r>
    </w:p>
    <w:p xmlns:wp14="http://schemas.microsoft.com/office/word/2010/wordml" w:rsidR="00E510EE" w:rsidP="00E510EE" w:rsidRDefault="00E510EE" w14:paraId="02D8CE9D"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color w:val="222222"/>
          <w:sz w:val="26"/>
          <w:szCs w:val="26"/>
        </w:rPr>
        <w:t xml:space="preserve">As a final configuration, use the AS_PATH attribute to filter routes based on their origin. In a complex environment, you can use this attribute to enforce routing policy. In this case, the provider router, ISP, must be configured so that it does not propagate routes that originate from AS 100 to the customer router </w:t>
      </w:r>
      <w:proofErr w:type="spellStart"/>
      <w:r>
        <w:rPr>
          <w:rFonts w:ascii="Helvetica" w:hAnsi="Helvetica" w:cs="Helvetica"/>
          <w:color w:val="222222"/>
          <w:sz w:val="26"/>
          <w:szCs w:val="26"/>
        </w:rPr>
        <w:t>CustRtr</w:t>
      </w:r>
      <w:proofErr w:type="spellEnd"/>
      <w:r>
        <w:rPr>
          <w:rFonts w:ascii="Helvetica" w:hAnsi="Helvetica" w:cs="Helvetica"/>
          <w:color w:val="222222"/>
          <w:sz w:val="26"/>
          <w:szCs w:val="26"/>
        </w:rPr>
        <w:t>.</w:t>
      </w:r>
    </w:p>
    <w:p xmlns:wp14="http://schemas.microsoft.com/office/word/2010/wordml" w:rsidR="00E510EE" w:rsidP="00E510EE" w:rsidRDefault="00E510EE" w14:paraId="739A4591"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rFonts w:ascii="Helvetica" w:hAnsi="Helvetica" w:cs="Helvetica"/>
          <w:color w:val="222222"/>
          <w:sz w:val="26"/>
          <w:szCs w:val="26"/>
        </w:rPr>
        <w:t>AS-path access lists are read like regular access lists. The statements are read sequentially, and there is an implicit deny at the end. Rather than matching an address in each statement like a conventional access list, AS path access lists match on something called a regular expression. Regular expressions are a way of matching text patterns and have many uses. In this case, you will be using them in the AS path access list to match text patterns in AS paths.</w:t>
      </w:r>
    </w:p>
    <w:p xmlns:wp14="http://schemas.microsoft.com/office/word/2010/wordml" w:rsidR="00E510EE" w:rsidP="00E510EE" w:rsidRDefault="00E510EE" w14:paraId="7E8004DB" wp14:textId="77777777">
      <w:pPr>
        <w:pStyle w:val="NormalWeb"/>
        <w:shd w:val="clear" w:color="auto" w:fill="FFFFFF"/>
        <w:spacing w:before="0" w:beforeAutospacing="0" w:after="105" w:afterAutospacing="0"/>
        <w:textAlignment w:val="baseline"/>
        <w:rPr>
          <w:ins w:author="Unknown" w:id="0"/>
          <w:rFonts w:ascii="Helvetica" w:hAnsi="Helvetica" w:cs="Helvetica"/>
          <w:color w:val="222222"/>
          <w:sz w:val="26"/>
          <w:szCs w:val="26"/>
        </w:rPr>
      </w:pPr>
      <w:ins w:author="Unknown" w:id="1">
        <w:r>
          <w:rPr>
            <w:rFonts w:ascii="Helvetica" w:hAnsi="Helvetica" w:cs="Helvetica"/>
            <w:color w:val="222222"/>
            <w:sz w:val="26"/>
            <w:szCs w:val="26"/>
          </w:rPr>
          <w:t>a. Configure a special kind of access list to match BGP routes with an AS_PATH attribute that both begins and ends with the number 100. Enter the following commands on ISP.</w:t>
        </w:r>
      </w:ins>
    </w:p>
    <w:p xmlns:wp14="http://schemas.microsoft.com/office/word/2010/wordml" w:rsidRPr="00E510EE" w:rsidR="00E510EE" w:rsidP="00E510EE" w:rsidRDefault="00E510EE" w14:paraId="67BE97BD"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noProof/>
        </w:rPr>
        <w:lastRenderedPageBreak/>
        <w:drawing>
          <wp:inline xmlns:wp14="http://schemas.microsoft.com/office/word/2010/wordprocessingDrawing" distT="0" distB="0" distL="0" distR="0" wp14:anchorId="07AC81FD" wp14:editId="000373DF">
            <wp:extent cx="5731510" cy="715214"/>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715214"/>
                    </a:xfrm>
                    <a:prstGeom prst="rect">
                      <a:avLst/>
                    </a:prstGeom>
                  </pic:spPr>
                </pic:pic>
              </a:graphicData>
            </a:graphic>
          </wp:inline>
        </w:drawing>
      </w:r>
      <w:r w:rsidRPr="00E510EE">
        <w:rPr>
          <w:rFonts w:ascii="Helvetica" w:hAnsi="Helvetica" w:cs="Helvetica"/>
          <w:color w:val="222222"/>
          <w:sz w:val="26"/>
          <w:szCs w:val="26"/>
        </w:rPr>
        <w:t>The first command uses the ^ character to indicate that the AS path must begin with the given number 100. The $ character indicates that the AS_PATH attribute must also end with 100. Essentially, this statement matches only paths that are sourced from AS 100. Other paths, which might include AS 100 along the way, will not match this list.</w:t>
      </w:r>
    </w:p>
    <w:p xmlns:wp14="http://schemas.microsoft.com/office/word/2010/wordml" w:rsidRPr="00E510EE" w:rsidR="00E510EE" w:rsidP="00E510EE" w:rsidRDefault="00E510EE" w14:paraId="02E13F9A"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In the second statement, </w:t>
      </w:r>
      <w:proofErr w:type="gramStart"/>
      <w:r w:rsidRPr="00E510EE">
        <w:rPr>
          <w:rFonts w:ascii="Helvetica" w:hAnsi="Helvetica" w:eastAsia="Times New Roman" w:cs="Helvetica"/>
          <w:color w:val="222222"/>
          <w:sz w:val="26"/>
          <w:szCs w:val="26"/>
          <w:lang w:eastAsia="en-IN"/>
        </w:rPr>
        <w:t>the .</w:t>
      </w:r>
      <w:proofErr w:type="gramEnd"/>
      <w:r w:rsidRPr="00E510EE">
        <w:rPr>
          <w:rFonts w:ascii="Helvetica" w:hAnsi="Helvetica" w:eastAsia="Times New Roman" w:cs="Helvetica"/>
          <w:color w:val="222222"/>
          <w:sz w:val="26"/>
          <w:szCs w:val="26"/>
          <w:lang w:eastAsia="en-IN"/>
        </w:rPr>
        <w:t xml:space="preserve"> (</w:t>
      </w:r>
      <w:proofErr w:type="gramStart"/>
      <w:r w:rsidRPr="00E510EE">
        <w:rPr>
          <w:rFonts w:ascii="Helvetica" w:hAnsi="Helvetica" w:eastAsia="Times New Roman" w:cs="Helvetica"/>
          <w:color w:val="222222"/>
          <w:sz w:val="26"/>
          <w:szCs w:val="26"/>
          <w:lang w:eastAsia="en-IN"/>
        </w:rPr>
        <w:t>period</w:t>
      </w:r>
      <w:proofErr w:type="gramEnd"/>
      <w:r w:rsidRPr="00E510EE">
        <w:rPr>
          <w:rFonts w:ascii="Helvetica" w:hAnsi="Helvetica" w:eastAsia="Times New Roman" w:cs="Helvetica"/>
          <w:color w:val="222222"/>
          <w:sz w:val="26"/>
          <w:szCs w:val="26"/>
          <w:lang w:eastAsia="en-IN"/>
        </w:rPr>
        <w:t>) is a wildcard, and the * (asterisk) stands for a repetition of the wildcard. Together, .* matches any value of the AS_PATH attribute, which in effect permits any update that has not been denied by the previous access-list statement.</w:t>
      </w:r>
    </w:p>
    <w:p xmlns:wp14="http://schemas.microsoft.com/office/word/2010/wordml" w:rsidRPr="00E510EE" w:rsidR="00E510EE" w:rsidP="00E510EE" w:rsidRDefault="00E510EE" w14:paraId="26EE015D"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For more details on configuring regular expressions on Cisco routers, see:</w:t>
      </w:r>
    </w:p>
    <w:p xmlns:wp14="http://schemas.microsoft.com/office/word/2010/wordml" w:rsidRPr="00E510EE" w:rsidR="00E510EE" w:rsidP="00E510EE" w:rsidRDefault="00E510EE" w14:paraId="0F843273"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hyperlink w:tgtFrame="_blank" w:history="1" r:id="rId19">
        <w:r w:rsidRPr="00E510EE">
          <w:rPr>
            <w:rFonts w:ascii="Helvetica" w:hAnsi="Helvetica" w:eastAsia="Times New Roman" w:cs="Helvetica"/>
            <w:color w:val="0999D7"/>
            <w:sz w:val="26"/>
            <w:szCs w:val="26"/>
            <w:bdr w:val="none" w:color="auto" w:sz="0" w:space="0" w:frame="1"/>
            <w:lang w:eastAsia="en-IN"/>
          </w:rPr>
          <w:t>http://www.cisco.com/c/en/us/td/docs/ios/12_2/termserv/configuration/guide/ftersv_c/tcfaapre.html</w:t>
        </w:r>
      </w:hyperlink>
      <w:r w:rsidRPr="00E510EE">
        <w:rPr>
          <w:rFonts w:ascii="Helvetica" w:hAnsi="Helvetica" w:eastAsia="Times New Roman" w:cs="Helvetica"/>
          <w:color w:val="222222"/>
          <w:sz w:val="26"/>
          <w:szCs w:val="26"/>
          <w:lang w:eastAsia="en-IN"/>
        </w:rPr>
        <w:br/>
      </w:r>
      <w:hyperlink w:tgtFrame="_blank" w:history="1" r:id="rId20">
        <w:r w:rsidRPr="00E510EE">
          <w:rPr>
            <w:rFonts w:ascii="Helvetica" w:hAnsi="Helvetica" w:eastAsia="Times New Roman" w:cs="Helvetica"/>
            <w:color w:val="0999D7"/>
            <w:sz w:val="26"/>
            <w:szCs w:val="26"/>
            <w:bdr w:val="none" w:color="auto" w:sz="0" w:space="0" w:frame="1"/>
            <w:lang w:eastAsia="en-IN"/>
          </w:rPr>
          <w:t>http://www.cisco.com/c/en/us/support/docs/ip/border-gateway-protocol-bgp/13754-26.html</w:t>
        </w:r>
      </w:hyperlink>
    </w:p>
    <w:p xmlns:wp14="http://schemas.microsoft.com/office/word/2010/wordml" w:rsidRPr="00E510EE" w:rsidR="00E510EE" w:rsidP="00E510EE" w:rsidRDefault="00E510EE" w14:paraId="6E2F3C33"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b. Apply the configured access list using the </w:t>
      </w:r>
      <w:proofErr w:type="spellStart"/>
      <w:r w:rsidRPr="00E510EE">
        <w:rPr>
          <w:rFonts w:ascii="Helvetica" w:hAnsi="Helvetica" w:eastAsia="Times New Roman" w:cs="Helvetica"/>
          <w:color w:val="222222"/>
          <w:sz w:val="26"/>
          <w:szCs w:val="26"/>
          <w:lang w:eastAsia="en-IN"/>
        </w:rPr>
        <w:t>neighbor</w:t>
      </w:r>
      <w:proofErr w:type="spellEnd"/>
      <w:r w:rsidRPr="00E510EE">
        <w:rPr>
          <w:rFonts w:ascii="Helvetica" w:hAnsi="Helvetica" w:eastAsia="Times New Roman" w:cs="Helvetica"/>
          <w:color w:val="222222"/>
          <w:sz w:val="26"/>
          <w:szCs w:val="26"/>
          <w:lang w:eastAsia="en-IN"/>
        </w:rPr>
        <w:t xml:space="preserve"> command with the </w:t>
      </w:r>
      <w:r w:rsidRPr="00E510EE">
        <w:rPr>
          <w:rFonts w:ascii="inherit" w:hAnsi="inherit" w:eastAsia="Times New Roman" w:cs="Helvetica"/>
          <w:b/>
          <w:bCs/>
          <w:color w:val="222222"/>
          <w:sz w:val="26"/>
          <w:szCs w:val="26"/>
          <w:bdr w:val="none" w:color="auto" w:sz="0" w:space="0" w:frame="1"/>
          <w:lang w:eastAsia="en-IN"/>
        </w:rPr>
        <w:t>filter-list</w:t>
      </w:r>
      <w:r w:rsidRPr="00E510EE">
        <w:rPr>
          <w:rFonts w:ascii="Helvetica" w:hAnsi="Helvetica" w:eastAsia="Times New Roman" w:cs="Helvetica"/>
          <w:color w:val="222222"/>
          <w:sz w:val="26"/>
          <w:szCs w:val="26"/>
          <w:lang w:eastAsia="en-IN"/>
        </w:rPr>
        <w:t> option.</w:t>
      </w:r>
    </w:p>
    <w:p xmlns:wp14="http://schemas.microsoft.com/office/word/2010/wordml" w:rsidRPr="00E510EE" w:rsidR="00E510EE" w:rsidP="00E510EE" w:rsidRDefault="00E510EE" w14:paraId="5B61B487" wp14:textId="77777777">
      <w:pPr>
        <w:pStyle w:val="NormalWeb"/>
        <w:shd w:val="clear" w:color="auto" w:fill="FFFFFF"/>
        <w:spacing w:before="0" w:beforeAutospacing="0" w:after="0" w:afterAutospacing="0"/>
        <w:textAlignment w:val="baseline"/>
        <w:rPr>
          <w:rFonts w:ascii="Helvetica" w:hAnsi="Helvetica" w:cs="Helvetica"/>
          <w:color w:val="222222"/>
          <w:sz w:val="26"/>
          <w:szCs w:val="26"/>
        </w:rPr>
      </w:pPr>
      <w:r>
        <w:rPr>
          <w:noProof/>
        </w:rPr>
        <w:drawing>
          <wp:inline xmlns:wp14="http://schemas.microsoft.com/office/word/2010/wordprocessingDrawing" distT="0" distB="0" distL="0" distR="0" wp14:anchorId="3A8B14A8" wp14:editId="04A451D8">
            <wp:extent cx="5731510" cy="72684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726849"/>
                    </a:xfrm>
                    <a:prstGeom prst="rect">
                      <a:avLst/>
                    </a:prstGeom>
                  </pic:spPr>
                </pic:pic>
              </a:graphicData>
            </a:graphic>
          </wp:inline>
        </w:drawing>
      </w:r>
      <w:r w:rsidRPr="00E510EE">
        <w:rPr>
          <w:rFonts w:ascii="Helvetica" w:hAnsi="Helvetica" w:cs="Helvetica"/>
          <w:color w:val="222222"/>
          <w:sz w:val="26"/>
          <w:szCs w:val="26"/>
        </w:rPr>
        <w:t>The </w:t>
      </w:r>
      <w:r w:rsidRPr="00E510EE">
        <w:rPr>
          <w:rFonts w:ascii="inherit" w:hAnsi="inherit" w:cs="Helvetica"/>
          <w:b/>
          <w:bCs/>
          <w:color w:val="222222"/>
          <w:sz w:val="26"/>
          <w:szCs w:val="26"/>
          <w:bdr w:val="none" w:color="auto" w:sz="0" w:space="0" w:frame="1"/>
        </w:rPr>
        <w:t>out</w:t>
      </w:r>
      <w:r w:rsidRPr="00E510EE">
        <w:rPr>
          <w:rFonts w:ascii="Helvetica" w:hAnsi="Helvetica" w:cs="Helvetica"/>
          <w:color w:val="222222"/>
          <w:sz w:val="26"/>
          <w:szCs w:val="26"/>
        </w:rPr>
        <w:t xml:space="preserve"> keyword specifies that the list is applied to routing information sent to this </w:t>
      </w:r>
      <w:proofErr w:type="spellStart"/>
      <w:r w:rsidRPr="00E510EE">
        <w:rPr>
          <w:rFonts w:ascii="Helvetica" w:hAnsi="Helvetica" w:cs="Helvetica"/>
          <w:color w:val="222222"/>
          <w:sz w:val="26"/>
          <w:szCs w:val="26"/>
        </w:rPr>
        <w:t>neighbor</w:t>
      </w:r>
      <w:proofErr w:type="spellEnd"/>
      <w:r w:rsidRPr="00E510EE">
        <w:rPr>
          <w:rFonts w:ascii="Helvetica" w:hAnsi="Helvetica" w:cs="Helvetica"/>
          <w:color w:val="222222"/>
          <w:sz w:val="26"/>
          <w:szCs w:val="26"/>
        </w:rPr>
        <w:t>.</w:t>
      </w:r>
    </w:p>
    <w:p xmlns:wp14="http://schemas.microsoft.com/office/word/2010/wordml" w:rsidRPr="00E510EE" w:rsidR="00E510EE" w:rsidP="00E510EE" w:rsidRDefault="00E510EE" w14:paraId="22691ECC"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c. Use the</w:t>
      </w:r>
      <w:r w:rsidRPr="00E510EE">
        <w:rPr>
          <w:rFonts w:ascii="inherit" w:hAnsi="inherit" w:eastAsia="Times New Roman" w:cs="Helvetica"/>
          <w:b/>
          <w:bCs/>
          <w:color w:val="222222"/>
          <w:sz w:val="26"/>
          <w:szCs w:val="26"/>
          <w:bdr w:val="none" w:color="auto" w:sz="0" w:space="0" w:frame="1"/>
          <w:lang w:eastAsia="en-IN"/>
        </w:rPr>
        <w:t xml:space="preserve"> clear </w:t>
      </w:r>
      <w:proofErr w:type="spellStart"/>
      <w:r w:rsidRPr="00E510EE">
        <w:rPr>
          <w:rFonts w:ascii="inherit" w:hAnsi="inherit" w:eastAsia="Times New Roman" w:cs="Helvetica"/>
          <w:b/>
          <w:bCs/>
          <w:color w:val="222222"/>
          <w:sz w:val="26"/>
          <w:szCs w:val="26"/>
          <w:bdr w:val="none" w:color="auto" w:sz="0" w:space="0" w:frame="1"/>
          <w:lang w:eastAsia="en-IN"/>
        </w:rPr>
        <w:t>ip</w:t>
      </w:r>
      <w:proofErr w:type="spellEnd"/>
      <w:r w:rsidRPr="00E510EE">
        <w:rPr>
          <w:rFonts w:ascii="inherit" w:hAnsi="inherit" w:eastAsia="Times New Roman" w:cs="Helvetica"/>
          <w:b/>
          <w:bCs/>
          <w:color w:val="222222"/>
          <w:sz w:val="26"/>
          <w:szCs w:val="26"/>
          <w:bdr w:val="none" w:color="auto" w:sz="0" w:space="0" w:frame="1"/>
          <w:lang w:eastAsia="en-IN"/>
        </w:rPr>
        <w:t xml:space="preserve"> </w:t>
      </w:r>
      <w:proofErr w:type="spellStart"/>
      <w:r w:rsidRPr="00E510EE">
        <w:rPr>
          <w:rFonts w:ascii="inherit" w:hAnsi="inherit" w:eastAsia="Times New Roman" w:cs="Helvetica"/>
          <w:b/>
          <w:bCs/>
          <w:color w:val="222222"/>
          <w:sz w:val="26"/>
          <w:szCs w:val="26"/>
          <w:bdr w:val="none" w:color="auto" w:sz="0" w:space="0" w:frame="1"/>
          <w:lang w:eastAsia="en-IN"/>
        </w:rPr>
        <w:t>bgp</w:t>
      </w:r>
      <w:proofErr w:type="spellEnd"/>
      <w:r w:rsidRPr="00E510EE">
        <w:rPr>
          <w:rFonts w:ascii="inherit" w:hAnsi="inherit" w:eastAsia="Times New Roman" w:cs="Helvetica"/>
          <w:b/>
          <w:bCs/>
          <w:color w:val="222222"/>
          <w:sz w:val="26"/>
          <w:szCs w:val="26"/>
          <w:bdr w:val="none" w:color="auto" w:sz="0" w:space="0" w:frame="1"/>
          <w:lang w:eastAsia="en-IN"/>
        </w:rPr>
        <w:t xml:space="preserve"> *</w:t>
      </w:r>
      <w:r w:rsidRPr="00E510EE">
        <w:rPr>
          <w:rFonts w:ascii="Helvetica" w:hAnsi="Helvetica" w:eastAsia="Times New Roman" w:cs="Helvetica"/>
          <w:color w:val="222222"/>
          <w:sz w:val="26"/>
          <w:szCs w:val="26"/>
          <w:lang w:eastAsia="en-IN"/>
        </w:rPr>
        <w:t> command to reset the routing information. Wait several seconds and then check the routing table for ISP. The route to 10.1.1.0 should be in the routing table.</w:t>
      </w:r>
    </w:p>
    <w:p xmlns:wp14="http://schemas.microsoft.com/office/word/2010/wordml" w:rsidRPr="00E510EE" w:rsidR="00E510EE" w:rsidP="00E510EE" w:rsidRDefault="00E510EE" w14:paraId="2E0660ED" wp14:textId="77777777">
      <w:pPr>
        <w:shd w:val="clear" w:color="auto" w:fill="FFFFFF"/>
        <w:spacing w:after="0" w:line="240" w:lineRule="auto"/>
        <w:textAlignment w:val="baseline"/>
        <w:rPr>
          <w:rFonts w:ascii="Helvetica" w:hAnsi="Helvetica" w:eastAsia="Times New Roman" w:cs="Helvetica"/>
          <w:color w:val="222222"/>
          <w:sz w:val="26"/>
          <w:szCs w:val="26"/>
          <w:lang w:eastAsia="en-IN"/>
        </w:rPr>
      </w:pPr>
      <w:r w:rsidRPr="00E510EE">
        <w:rPr>
          <w:rFonts w:ascii="inherit" w:hAnsi="inherit" w:eastAsia="Times New Roman" w:cs="Helvetica"/>
          <w:b/>
          <w:bCs/>
          <w:color w:val="222222"/>
          <w:sz w:val="26"/>
          <w:szCs w:val="26"/>
          <w:bdr w:val="none" w:color="auto" w:sz="0" w:space="0" w:frame="1"/>
          <w:lang w:eastAsia="en-IN"/>
        </w:rPr>
        <w:t>Note:</w:t>
      </w:r>
      <w:r w:rsidRPr="00E510EE">
        <w:rPr>
          <w:rFonts w:ascii="Helvetica" w:hAnsi="Helvetica" w:eastAsia="Times New Roman" w:cs="Helvetica"/>
          <w:color w:val="222222"/>
          <w:sz w:val="26"/>
          <w:szCs w:val="26"/>
          <w:lang w:eastAsia="en-IN"/>
        </w:rPr>
        <w:t> To force the local router to resend its BGP table, a less disruptive option is to use the </w:t>
      </w:r>
      <w:r w:rsidRPr="00E510EE">
        <w:rPr>
          <w:rFonts w:ascii="inherit" w:hAnsi="inherit" w:eastAsia="Times New Roman" w:cs="Helvetica"/>
          <w:b/>
          <w:bCs/>
          <w:color w:val="222222"/>
          <w:sz w:val="26"/>
          <w:szCs w:val="26"/>
          <w:bdr w:val="none" w:color="auto" w:sz="0" w:space="0" w:frame="1"/>
          <w:lang w:eastAsia="en-IN"/>
        </w:rPr>
        <w:t xml:space="preserve">clear </w:t>
      </w:r>
      <w:proofErr w:type="spellStart"/>
      <w:r w:rsidRPr="00E510EE">
        <w:rPr>
          <w:rFonts w:ascii="inherit" w:hAnsi="inherit" w:eastAsia="Times New Roman" w:cs="Helvetica"/>
          <w:b/>
          <w:bCs/>
          <w:color w:val="222222"/>
          <w:sz w:val="26"/>
          <w:szCs w:val="26"/>
          <w:bdr w:val="none" w:color="auto" w:sz="0" w:space="0" w:frame="1"/>
          <w:lang w:eastAsia="en-IN"/>
        </w:rPr>
        <w:t>ip</w:t>
      </w:r>
      <w:proofErr w:type="spellEnd"/>
      <w:r w:rsidRPr="00E510EE">
        <w:rPr>
          <w:rFonts w:ascii="inherit" w:hAnsi="inherit" w:eastAsia="Times New Roman" w:cs="Helvetica"/>
          <w:b/>
          <w:bCs/>
          <w:color w:val="222222"/>
          <w:sz w:val="26"/>
          <w:szCs w:val="26"/>
          <w:bdr w:val="none" w:color="auto" w:sz="0" w:space="0" w:frame="1"/>
          <w:lang w:eastAsia="en-IN"/>
        </w:rPr>
        <w:t xml:space="preserve"> </w:t>
      </w:r>
      <w:proofErr w:type="spellStart"/>
      <w:r w:rsidRPr="00E510EE">
        <w:rPr>
          <w:rFonts w:ascii="inherit" w:hAnsi="inherit" w:eastAsia="Times New Roman" w:cs="Helvetica"/>
          <w:b/>
          <w:bCs/>
          <w:color w:val="222222"/>
          <w:sz w:val="26"/>
          <w:szCs w:val="26"/>
          <w:bdr w:val="none" w:color="auto" w:sz="0" w:space="0" w:frame="1"/>
          <w:lang w:eastAsia="en-IN"/>
        </w:rPr>
        <w:t>bgp</w:t>
      </w:r>
      <w:proofErr w:type="spellEnd"/>
      <w:r w:rsidRPr="00E510EE">
        <w:rPr>
          <w:rFonts w:ascii="inherit" w:hAnsi="inherit" w:eastAsia="Times New Roman" w:cs="Helvetica"/>
          <w:b/>
          <w:bCs/>
          <w:color w:val="222222"/>
          <w:sz w:val="26"/>
          <w:szCs w:val="26"/>
          <w:bdr w:val="none" w:color="auto" w:sz="0" w:space="0" w:frame="1"/>
          <w:lang w:eastAsia="en-IN"/>
        </w:rPr>
        <w:t xml:space="preserve"> * out</w:t>
      </w:r>
      <w:r w:rsidRPr="00E510EE">
        <w:rPr>
          <w:rFonts w:ascii="Helvetica" w:hAnsi="Helvetica" w:eastAsia="Times New Roman" w:cs="Helvetica"/>
          <w:color w:val="222222"/>
          <w:sz w:val="26"/>
          <w:szCs w:val="26"/>
          <w:lang w:eastAsia="en-IN"/>
        </w:rPr>
        <w:t> or </w:t>
      </w:r>
      <w:r w:rsidRPr="00E510EE">
        <w:rPr>
          <w:rFonts w:ascii="inherit" w:hAnsi="inherit" w:eastAsia="Times New Roman" w:cs="Helvetica"/>
          <w:b/>
          <w:bCs/>
          <w:color w:val="222222"/>
          <w:sz w:val="26"/>
          <w:szCs w:val="26"/>
          <w:bdr w:val="none" w:color="auto" w:sz="0" w:space="0" w:frame="1"/>
          <w:lang w:eastAsia="en-IN"/>
        </w:rPr>
        <w:t xml:space="preserve">clear </w:t>
      </w:r>
      <w:proofErr w:type="spellStart"/>
      <w:r w:rsidRPr="00E510EE">
        <w:rPr>
          <w:rFonts w:ascii="inherit" w:hAnsi="inherit" w:eastAsia="Times New Roman" w:cs="Helvetica"/>
          <w:b/>
          <w:bCs/>
          <w:color w:val="222222"/>
          <w:sz w:val="26"/>
          <w:szCs w:val="26"/>
          <w:bdr w:val="none" w:color="auto" w:sz="0" w:space="0" w:frame="1"/>
          <w:lang w:eastAsia="en-IN"/>
        </w:rPr>
        <w:t>ip</w:t>
      </w:r>
      <w:proofErr w:type="spellEnd"/>
      <w:r w:rsidRPr="00E510EE">
        <w:rPr>
          <w:rFonts w:ascii="inherit" w:hAnsi="inherit" w:eastAsia="Times New Roman" w:cs="Helvetica"/>
          <w:b/>
          <w:bCs/>
          <w:color w:val="222222"/>
          <w:sz w:val="26"/>
          <w:szCs w:val="26"/>
          <w:bdr w:val="none" w:color="auto" w:sz="0" w:space="0" w:frame="1"/>
          <w:lang w:eastAsia="en-IN"/>
        </w:rPr>
        <w:t xml:space="preserve"> </w:t>
      </w:r>
      <w:proofErr w:type="spellStart"/>
      <w:r w:rsidRPr="00E510EE">
        <w:rPr>
          <w:rFonts w:ascii="inherit" w:hAnsi="inherit" w:eastAsia="Times New Roman" w:cs="Helvetica"/>
          <w:b/>
          <w:bCs/>
          <w:color w:val="222222"/>
          <w:sz w:val="26"/>
          <w:szCs w:val="26"/>
          <w:bdr w:val="none" w:color="auto" w:sz="0" w:space="0" w:frame="1"/>
          <w:lang w:eastAsia="en-IN"/>
        </w:rPr>
        <w:t>bgp</w:t>
      </w:r>
      <w:proofErr w:type="spellEnd"/>
      <w:r w:rsidRPr="00E510EE">
        <w:rPr>
          <w:rFonts w:ascii="inherit" w:hAnsi="inherit" w:eastAsia="Times New Roman" w:cs="Helvetica"/>
          <w:b/>
          <w:bCs/>
          <w:color w:val="222222"/>
          <w:sz w:val="26"/>
          <w:szCs w:val="26"/>
          <w:bdr w:val="none" w:color="auto" w:sz="0" w:space="0" w:frame="1"/>
          <w:lang w:eastAsia="en-IN"/>
        </w:rPr>
        <w:t xml:space="preserve"> * soft</w:t>
      </w:r>
      <w:r w:rsidRPr="00E510EE">
        <w:rPr>
          <w:rFonts w:ascii="Helvetica" w:hAnsi="Helvetica" w:eastAsia="Times New Roman" w:cs="Helvetica"/>
          <w:color w:val="222222"/>
          <w:sz w:val="26"/>
          <w:szCs w:val="26"/>
          <w:lang w:eastAsia="en-IN"/>
        </w:rPr>
        <w:t xml:space="preserve"> command (the second command performs both outgoing and incoming route </w:t>
      </w:r>
      <w:proofErr w:type="spellStart"/>
      <w:r w:rsidRPr="00E510EE">
        <w:rPr>
          <w:rFonts w:ascii="Helvetica" w:hAnsi="Helvetica" w:eastAsia="Times New Roman" w:cs="Helvetica"/>
          <w:color w:val="222222"/>
          <w:sz w:val="26"/>
          <w:szCs w:val="26"/>
          <w:lang w:eastAsia="en-IN"/>
        </w:rPr>
        <w:t>resync</w:t>
      </w:r>
      <w:proofErr w:type="spellEnd"/>
      <w:r w:rsidRPr="00E510EE">
        <w:rPr>
          <w:rFonts w:ascii="Helvetica" w:hAnsi="Helvetica" w:eastAsia="Times New Roman" w:cs="Helvetica"/>
          <w:color w:val="222222"/>
          <w:sz w:val="26"/>
          <w:szCs w:val="26"/>
          <w:lang w:eastAsia="en-IN"/>
        </w:rPr>
        <w:t>).</w:t>
      </w:r>
    </w:p>
    <w:p xmlns:wp14="http://schemas.microsoft.com/office/word/2010/wordml" w:rsidRPr="00E510EE" w:rsidR="00E510EE" w:rsidP="00E510EE" w:rsidRDefault="00E510EE" w14:paraId="62DB531C" wp14:textId="77777777">
      <w:pPr>
        <w:pStyle w:val="NormalWeb"/>
        <w:shd w:val="clear" w:color="auto" w:fill="FFFFFF"/>
        <w:spacing w:before="0" w:beforeAutospacing="0" w:after="105" w:afterAutospacing="0"/>
        <w:textAlignment w:val="baseline"/>
        <w:rPr>
          <w:rFonts w:ascii="Helvetica" w:hAnsi="Helvetica" w:cs="Helvetica"/>
          <w:color w:val="222222"/>
          <w:sz w:val="26"/>
          <w:szCs w:val="26"/>
        </w:rPr>
      </w:pPr>
      <w:r>
        <w:rPr>
          <w:noProof/>
        </w:rPr>
        <w:lastRenderedPageBreak/>
        <w:drawing>
          <wp:inline xmlns:wp14="http://schemas.microsoft.com/office/word/2010/wordprocessingDrawing" distT="0" distB="0" distL="0" distR="0" wp14:anchorId="39209BB9" wp14:editId="3302DE13">
            <wp:extent cx="5731510" cy="4758500"/>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758500"/>
                    </a:xfrm>
                    <a:prstGeom prst="rect">
                      <a:avLst/>
                    </a:prstGeom>
                  </pic:spPr>
                </pic:pic>
              </a:graphicData>
            </a:graphic>
          </wp:inline>
        </w:drawing>
      </w:r>
      <w:r>
        <w:rPr>
          <w:noProof/>
        </w:rPr>
        <w:lastRenderedPageBreak/>
        <w:drawing>
          <wp:inline xmlns:wp14="http://schemas.microsoft.com/office/word/2010/wordprocessingDrawing" distT="0" distB="0" distL="0" distR="0" wp14:anchorId="100E5EE4" wp14:editId="125AF818">
            <wp:extent cx="5731510" cy="530225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302259"/>
                    </a:xfrm>
                    <a:prstGeom prst="rect">
                      <a:avLst/>
                    </a:prstGeom>
                  </pic:spPr>
                </pic:pic>
              </a:graphicData>
            </a:graphic>
          </wp:inline>
        </w:drawing>
      </w:r>
      <w:r w:rsidRPr="00E510EE">
        <w:rPr>
          <w:rFonts w:ascii="Helvetica" w:hAnsi="Helvetica" w:cs="Helvetica"/>
          <w:color w:val="222222"/>
          <w:sz w:val="26"/>
          <w:szCs w:val="26"/>
        </w:rPr>
        <w:t xml:space="preserve">The output of this command shows all matches for the regular expressions that were used in the access list. The path to 10.1.1.0 matches the access list and is filtered from updates to </w:t>
      </w:r>
      <w:proofErr w:type="spellStart"/>
      <w:r w:rsidRPr="00E510EE">
        <w:rPr>
          <w:rFonts w:ascii="Helvetica" w:hAnsi="Helvetica" w:cs="Helvetica"/>
          <w:color w:val="222222"/>
          <w:sz w:val="26"/>
          <w:szCs w:val="26"/>
        </w:rPr>
        <w:t>CustRtr</w:t>
      </w:r>
      <w:proofErr w:type="spellEnd"/>
      <w:r w:rsidRPr="00E510EE">
        <w:rPr>
          <w:rFonts w:ascii="Helvetica" w:hAnsi="Helvetica" w:cs="Helvetica"/>
          <w:color w:val="222222"/>
          <w:sz w:val="26"/>
          <w:szCs w:val="26"/>
        </w:rPr>
        <w:t>.</w:t>
      </w:r>
    </w:p>
    <w:p xmlns:wp14="http://schemas.microsoft.com/office/word/2010/wordml" w:rsidRPr="00E510EE" w:rsidR="00E510EE" w:rsidP="00E510EE" w:rsidRDefault="00E510EE" w14:paraId="2D0CEB72" wp14:textId="77777777">
      <w:pPr>
        <w:shd w:val="clear" w:color="auto" w:fill="FFFFFF"/>
        <w:spacing w:after="105" w:line="240" w:lineRule="auto"/>
        <w:textAlignment w:val="baseline"/>
        <w:rPr>
          <w:rFonts w:ascii="Helvetica" w:hAnsi="Helvetica" w:eastAsia="Times New Roman" w:cs="Helvetica"/>
          <w:color w:val="222222"/>
          <w:sz w:val="26"/>
          <w:szCs w:val="26"/>
          <w:lang w:eastAsia="en-IN"/>
        </w:rPr>
      </w:pPr>
      <w:r w:rsidRPr="00E510EE">
        <w:rPr>
          <w:rFonts w:ascii="Helvetica" w:hAnsi="Helvetica" w:eastAsia="Times New Roman" w:cs="Helvetica"/>
          <w:color w:val="222222"/>
          <w:sz w:val="26"/>
          <w:szCs w:val="26"/>
          <w:lang w:eastAsia="en-IN"/>
        </w:rPr>
        <w:t xml:space="preserve">f. Run the following </w:t>
      </w:r>
      <w:proofErr w:type="spellStart"/>
      <w:r w:rsidRPr="00E510EE">
        <w:rPr>
          <w:rFonts w:ascii="Helvetica" w:hAnsi="Helvetica" w:eastAsia="Times New Roman" w:cs="Helvetica"/>
          <w:color w:val="222222"/>
          <w:sz w:val="26"/>
          <w:szCs w:val="26"/>
          <w:lang w:eastAsia="en-IN"/>
        </w:rPr>
        <w:t>Tcl</w:t>
      </w:r>
      <w:proofErr w:type="spellEnd"/>
      <w:r w:rsidRPr="00E510EE">
        <w:rPr>
          <w:rFonts w:ascii="Helvetica" w:hAnsi="Helvetica" w:eastAsia="Times New Roman" w:cs="Helvetica"/>
          <w:color w:val="222222"/>
          <w:sz w:val="26"/>
          <w:szCs w:val="26"/>
          <w:lang w:eastAsia="en-IN"/>
        </w:rPr>
        <w:t xml:space="preserve"> script on all routers to verify whether there is connectivity. All pings from ISP should be successful. </w:t>
      </w: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 xml:space="preserve"> should not be able to ping the </w:t>
      </w:r>
      <w:proofErr w:type="spellStart"/>
      <w:r w:rsidRPr="00E510EE">
        <w:rPr>
          <w:rFonts w:ascii="Helvetica" w:hAnsi="Helvetica" w:eastAsia="Times New Roman" w:cs="Helvetica"/>
          <w:color w:val="222222"/>
          <w:sz w:val="26"/>
          <w:szCs w:val="26"/>
          <w:lang w:eastAsia="en-IN"/>
        </w:rPr>
        <w:t>CustRtr</w:t>
      </w:r>
      <w:proofErr w:type="spellEnd"/>
      <w:r w:rsidRPr="00E510EE">
        <w:rPr>
          <w:rFonts w:ascii="Helvetica" w:hAnsi="Helvetica" w:eastAsia="Times New Roman" w:cs="Helvetica"/>
          <w:color w:val="222222"/>
          <w:sz w:val="26"/>
          <w:szCs w:val="26"/>
          <w:lang w:eastAsia="en-IN"/>
        </w:rPr>
        <w:t xml:space="preserve"> loopback 10.3.3.1 or the WAN link 172.24.1.16/30. </w:t>
      </w:r>
      <w:proofErr w:type="spellStart"/>
      <w:r w:rsidRPr="00E510EE">
        <w:rPr>
          <w:rFonts w:ascii="Helvetica" w:hAnsi="Helvetica" w:eastAsia="Times New Roman" w:cs="Helvetica"/>
          <w:color w:val="222222"/>
          <w:sz w:val="26"/>
          <w:szCs w:val="26"/>
          <w:lang w:eastAsia="en-IN"/>
        </w:rPr>
        <w:t>CustRtr</w:t>
      </w:r>
      <w:proofErr w:type="spellEnd"/>
      <w:r w:rsidRPr="00E510EE">
        <w:rPr>
          <w:rFonts w:ascii="Helvetica" w:hAnsi="Helvetica" w:eastAsia="Times New Roman" w:cs="Helvetica"/>
          <w:color w:val="222222"/>
          <w:sz w:val="26"/>
          <w:szCs w:val="26"/>
          <w:lang w:eastAsia="en-IN"/>
        </w:rPr>
        <w:t xml:space="preserve"> should not be able to ping the </w:t>
      </w:r>
      <w:proofErr w:type="spellStart"/>
      <w:r w:rsidRPr="00E510EE">
        <w:rPr>
          <w:rFonts w:ascii="Helvetica" w:hAnsi="Helvetica" w:eastAsia="Times New Roman" w:cs="Helvetica"/>
          <w:color w:val="222222"/>
          <w:sz w:val="26"/>
          <w:szCs w:val="26"/>
          <w:lang w:eastAsia="en-IN"/>
        </w:rPr>
        <w:t>SanJose</w:t>
      </w:r>
      <w:proofErr w:type="spellEnd"/>
      <w:r w:rsidRPr="00E510EE">
        <w:rPr>
          <w:rFonts w:ascii="Helvetica" w:hAnsi="Helvetica" w:eastAsia="Times New Roman" w:cs="Helvetica"/>
          <w:color w:val="222222"/>
          <w:sz w:val="26"/>
          <w:szCs w:val="26"/>
          <w:lang w:eastAsia="en-IN"/>
        </w:rPr>
        <w:t xml:space="preserve"> loopback 10.1.1.1 or the WAN link 192.168.1.4/30.</w:t>
      </w:r>
    </w:p>
    <w:p xmlns:wp14="http://schemas.microsoft.com/office/word/2010/wordml" w:rsidR="00E510EE" w:rsidRDefault="00E510EE" w14:paraId="4B94D5A5" wp14:textId="77777777">
      <w:r>
        <w:rPr>
          <w:noProof/>
          <w:lang w:eastAsia="en-IN"/>
        </w:rPr>
        <w:lastRenderedPageBreak/>
        <w:drawing>
          <wp:inline xmlns:wp14="http://schemas.microsoft.com/office/word/2010/wordprocessingDrawing" distT="0" distB="0" distL="0" distR="0" wp14:anchorId="68043012" wp14:editId="54B27F56">
            <wp:extent cx="5731510" cy="2317710"/>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317710"/>
                    </a:xfrm>
                    <a:prstGeom prst="rect">
                      <a:avLst/>
                    </a:prstGeom>
                  </pic:spPr>
                </pic:pic>
              </a:graphicData>
            </a:graphic>
          </wp:inline>
        </w:drawing>
      </w:r>
      <w:bookmarkStart w:name="_GoBack" w:id="2"/>
      <w:bookmarkEnd w:id="2"/>
    </w:p>
    <w:sectPr w:rsidR="00E510E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20AEF"/>
    <w:multiLevelType w:val="multilevel"/>
    <w:tmpl w:val="43907FF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7E4F6DA1"/>
    <w:multiLevelType w:val="multilevel"/>
    <w:tmpl w:val="3140F24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3B"/>
    <w:rsid w:val="005E3CAE"/>
    <w:rsid w:val="0090043B"/>
    <w:rsid w:val="00E510EE"/>
    <w:rsid w:val="0E23B977"/>
    <w:rsid w:val="1D0F541D"/>
    <w:rsid w:val="79E9A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4902"/>
  <w15:docId w15:val="{DA66704D-4399-452F-B952-9574BDC76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link w:val="Heading1Char"/>
    <w:uiPriority w:val="9"/>
    <w:qFormat/>
    <w:rsid w:val="00E510E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510EE"/>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510EE"/>
    <w:rPr>
      <w:rFonts w:ascii="Times New Roman" w:hAnsi="Times New Roman" w:eastAsia="Times New Roman" w:cs="Times New Roman"/>
      <w:b/>
      <w:bCs/>
      <w:kern w:val="36"/>
      <w:sz w:val="48"/>
      <w:szCs w:val="48"/>
      <w:lang w:eastAsia="en-IN"/>
    </w:rPr>
  </w:style>
  <w:style w:type="character" w:styleId="Heading3Char" w:customStyle="1">
    <w:name w:val="Heading 3 Char"/>
    <w:basedOn w:val="DefaultParagraphFont"/>
    <w:link w:val="Heading3"/>
    <w:uiPriority w:val="9"/>
    <w:semiHidden/>
    <w:rsid w:val="00E510EE"/>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E510EE"/>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rsid w:val="00E510E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510EE"/>
    <w:rPr>
      <w:rFonts w:ascii="Tahoma" w:hAnsi="Tahoma" w:cs="Tahoma"/>
      <w:sz w:val="16"/>
      <w:szCs w:val="16"/>
    </w:rPr>
  </w:style>
  <w:style w:type="character" w:styleId="Strong">
    <w:name w:val="Strong"/>
    <w:basedOn w:val="DefaultParagraphFont"/>
    <w:uiPriority w:val="22"/>
    <w:qFormat/>
    <w:rsid w:val="00E510EE"/>
    <w:rPr>
      <w:b/>
      <w:bCs/>
    </w:rPr>
  </w:style>
  <w:style w:type="character" w:styleId="Hyperlink">
    <w:name w:val="Hyperlink"/>
    <w:basedOn w:val="DefaultParagraphFont"/>
    <w:uiPriority w:val="99"/>
    <w:semiHidden/>
    <w:unhideWhenUsed/>
    <w:rsid w:val="00E510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0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510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0E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E510E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510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51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EE"/>
    <w:rPr>
      <w:rFonts w:ascii="Tahoma" w:hAnsi="Tahoma" w:cs="Tahoma"/>
      <w:sz w:val="16"/>
      <w:szCs w:val="16"/>
    </w:rPr>
  </w:style>
  <w:style w:type="character" w:styleId="Strong">
    <w:name w:val="Strong"/>
    <w:basedOn w:val="DefaultParagraphFont"/>
    <w:uiPriority w:val="22"/>
    <w:qFormat/>
    <w:rsid w:val="00E510EE"/>
    <w:rPr>
      <w:b/>
      <w:bCs/>
    </w:rPr>
  </w:style>
  <w:style w:type="character" w:styleId="Hyperlink">
    <w:name w:val="Hyperlink"/>
    <w:basedOn w:val="DefaultParagraphFont"/>
    <w:uiPriority w:val="99"/>
    <w:semiHidden/>
    <w:unhideWhenUsed/>
    <w:rsid w:val="00E51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1457">
      <w:bodyDiv w:val="1"/>
      <w:marLeft w:val="0"/>
      <w:marRight w:val="0"/>
      <w:marTop w:val="0"/>
      <w:marBottom w:val="0"/>
      <w:divBdr>
        <w:top w:val="none" w:sz="0" w:space="0" w:color="auto"/>
        <w:left w:val="none" w:sz="0" w:space="0" w:color="auto"/>
        <w:bottom w:val="none" w:sz="0" w:space="0" w:color="auto"/>
        <w:right w:val="none" w:sz="0" w:space="0" w:color="auto"/>
      </w:divBdr>
    </w:div>
    <w:div w:id="415172706">
      <w:bodyDiv w:val="1"/>
      <w:marLeft w:val="0"/>
      <w:marRight w:val="0"/>
      <w:marTop w:val="0"/>
      <w:marBottom w:val="0"/>
      <w:divBdr>
        <w:top w:val="none" w:sz="0" w:space="0" w:color="auto"/>
        <w:left w:val="none" w:sz="0" w:space="0" w:color="auto"/>
        <w:bottom w:val="none" w:sz="0" w:space="0" w:color="auto"/>
        <w:right w:val="none" w:sz="0" w:space="0" w:color="auto"/>
      </w:divBdr>
    </w:div>
    <w:div w:id="441925103">
      <w:bodyDiv w:val="1"/>
      <w:marLeft w:val="0"/>
      <w:marRight w:val="0"/>
      <w:marTop w:val="0"/>
      <w:marBottom w:val="0"/>
      <w:divBdr>
        <w:top w:val="none" w:sz="0" w:space="0" w:color="auto"/>
        <w:left w:val="none" w:sz="0" w:space="0" w:color="auto"/>
        <w:bottom w:val="none" w:sz="0" w:space="0" w:color="auto"/>
        <w:right w:val="none" w:sz="0" w:space="0" w:color="auto"/>
      </w:divBdr>
    </w:div>
    <w:div w:id="541215434">
      <w:bodyDiv w:val="1"/>
      <w:marLeft w:val="0"/>
      <w:marRight w:val="0"/>
      <w:marTop w:val="0"/>
      <w:marBottom w:val="0"/>
      <w:divBdr>
        <w:top w:val="none" w:sz="0" w:space="0" w:color="auto"/>
        <w:left w:val="none" w:sz="0" w:space="0" w:color="auto"/>
        <w:bottom w:val="none" w:sz="0" w:space="0" w:color="auto"/>
        <w:right w:val="none" w:sz="0" w:space="0" w:color="auto"/>
      </w:divBdr>
    </w:div>
    <w:div w:id="737291639">
      <w:bodyDiv w:val="1"/>
      <w:marLeft w:val="0"/>
      <w:marRight w:val="0"/>
      <w:marTop w:val="0"/>
      <w:marBottom w:val="0"/>
      <w:divBdr>
        <w:top w:val="none" w:sz="0" w:space="0" w:color="auto"/>
        <w:left w:val="none" w:sz="0" w:space="0" w:color="auto"/>
        <w:bottom w:val="none" w:sz="0" w:space="0" w:color="auto"/>
        <w:right w:val="none" w:sz="0" w:space="0" w:color="auto"/>
      </w:divBdr>
    </w:div>
    <w:div w:id="756170144">
      <w:bodyDiv w:val="1"/>
      <w:marLeft w:val="0"/>
      <w:marRight w:val="0"/>
      <w:marTop w:val="0"/>
      <w:marBottom w:val="0"/>
      <w:divBdr>
        <w:top w:val="none" w:sz="0" w:space="0" w:color="auto"/>
        <w:left w:val="none" w:sz="0" w:space="0" w:color="auto"/>
        <w:bottom w:val="none" w:sz="0" w:space="0" w:color="auto"/>
        <w:right w:val="none" w:sz="0" w:space="0" w:color="auto"/>
      </w:divBdr>
    </w:div>
    <w:div w:id="819350192">
      <w:bodyDiv w:val="1"/>
      <w:marLeft w:val="0"/>
      <w:marRight w:val="0"/>
      <w:marTop w:val="0"/>
      <w:marBottom w:val="0"/>
      <w:divBdr>
        <w:top w:val="none" w:sz="0" w:space="0" w:color="auto"/>
        <w:left w:val="none" w:sz="0" w:space="0" w:color="auto"/>
        <w:bottom w:val="none" w:sz="0" w:space="0" w:color="auto"/>
        <w:right w:val="none" w:sz="0" w:space="0" w:color="auto"/>
      </w:divBdr>
    </w:div>
    <w:div w:id="1079715227">
      <w:bodyDiv w:val="1"/>
      <w:marLeft w:val="0"/>
      <w:marRight w:val="0"/>
      <w:marTop w:val="0"/>
      <w:marBottom w:val="0"/>
      <w:divBdr>
        <w:top w:val="none" w:sz="0" w:space="0" w:color="auto"/>
        <w:left w:val="none" w:sz="0" w:space="0" w:color="auto"/>
        <w:bottom w:val="none" w:sz="0" w:space="0" w:color="auto"/>
        <w:right w:val="none" w:sz="0" w:space="0" w:color="auto"/>
      </w:divBdr>
    </w:div>
    <w:div w:id="1186334293">
      <w:bodyDiv w:val="1"/>
      <w:marLeft w:val="0"/>
      <w:marRight w:val="0"/>
      <w:marTop w:val="0"/>
      <w:marBottom w:val="0"/>
      <w:divBdr>
        <w:top w:val="none" w:sz="0" w:space="0" w:color="auto"/>
        <w:left w:val="none" w:sz="0" w:space="0" w:color="auto"/>
        <w:bottom w:val="none" w:sz="0" w:space="0" w:color="auto"/>
        <w:right w:val="none" w:sz="0" w:space="0" w:color="auto"/>
      </w:divBdr>
    </w:div>
    <w:div w:id="1359283696">
      <w:bodyDiv w:val="1"/>
      <w:marLeft w:val="0"/>
      <w:marRight w:val="0"/>
      <w:marTop w:val="0"/>
      <w:marBottom w:val="0"/>
      <w:divBdr>
        <w:top w:val="none" w:sz="0" w:space="0" w:color="auto"/>
        <w:left w:val="none" w:sz="0" w:space="0" w:color="auto"/>
        <w:bottom w:val="none" w:sz="0" w:space="0" w:color="auto"/>
        <w:right w:val="none" w:sz="0" w:space="0" w:color="auto"/>
      </w:divBdr>
    </w:div>
    <w:div w:id="1366756014">
      <w:bodyDiv w:val="1"/>
      <w:marLeft w:val="0"/>
      <w:marRight w:val="0"/>
      <w:marTop w:val="0"/>
      <w:marBottom w:val="0"/>
      <w:divBdr>
        <w:top w:val="none" w:sz="0" w:space="0" w:color="auto"/>
        <w:left w:val="none" w:sz="0" w:space="0" w:color="auto"/>
        <w:bottom w:val="none" w:sz="0" w:space="0" w:color="auto"/>
        <w:right w:val="none" w:sz="0" w:space="0" w:color="auto"/>
      </w:divBdr>
    </w:div>
    <w:div w:id="1404599043">
      <w:bodyDiv w:val="1"/>
      <w:marLeft w:val="0"/>
      <w:marRight w:val="0"/>
      <w:marTop w:val="0"/>
      <w:marBottom w:val="0"/>
      <w:divBdr>
        <w:top w:val="none" w:sz="0" w:space="0" w:color="auto"/>
        <w:left w:val="none" w:sz="0" w:space="0" w:color="auto"/>
        <w:bottom w:val="none" w:sz="0" w:space="0" w:color="auto"/>
        <w:right w:val="none" w:sz="0" w:space="0" w:color="auto"/>
      </w:divBdr>
    </w:div>
    <w:div w:id="1416318192">
      <w:bodyDiv w:val="1"/>
      <w:marLeft w:val="0"/>
      <w:marRight w:val="0"/>
      <w:marTop w:val="0"/>
      <w:marBottom w:val="0"/>
      <w:divBdr>
        <w:top w:val="none" w:sz="0" w:space="0" w:color="auto"/>
        <w:left w:val="none" w:sz="0" w:space="0" w:color="auto"/>
        <w:bottom w:val="none" w:sz="0" w:space="0" w:color="auto"/>
        <w:right w:val="none" w:sz="0" w:space="0" w:color="auto"/>
      </w:divBdr>
    </w:div>
    <w:div w:id="1604729572">
      <w:bodyDiv w:val="1"/>
      <w:marLeft w:val="0"/>
      <w:marRight w:val="0"/>
      <w:marTop w:val="0"/>
      <w:marBottom w:val="0"/>
      <w:divBdr>
        <w:top w:val="none" w:sz="0" w:space="0" w:color="auto"/>
        <w:left w:val="none" w:sz="0" w:space="0" w:color="auto"/>
        <w:bottom w:val="none" w:sz="0" w:space="0" w:color="auto"/>
        <w:right w:val="none" w:sz="0" w:space="0" w:color="auto"/>
      </w:divBdr>
    </w:div>
    <w:div w:id="17227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theme" Target="theme/theme1.xml" Id="rId26" /><Relationship Type="http://schemas.microsoft.com/office/2007/relationships/stylesWithEffects" Target="stylesWithEffects.xml" Id="rId3" /><Relationship Type="http://schemas.openxmlformats.org/officeDocument/2006/relationships/image" Target="media/image14.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hyperlink" Target="http://www.cisco.com/c/en/us/support/docs/ip/border-gateway-protocol-bgp/13754-26.html" TargetMode="External" Id="rId20" /><Relationship Type="http://schemas.openxmlformats.org/officeDocument/2006/relationships/customXml" Target="../customXml/item3.xml" Id="rId29"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16.png" Id="rId23" /><Relationship Type="http://schemas.openxmlformats.org/officeDocument/2006/relationships/customXml" Target="../customXml/item2.xml" Id="rId28" /><Relationship Type="http://schemas.openxmlformats.org/officeDocument/2006/relationships/image" Target="media/image5.png" Id="rId10" /><Relationship Type="http://schemas.openxmlformats.org/officeDocument/2006/relationships/hyperlink" Target="http://www.cisco.com/c/en/us/td/docs/ios/12_2/termserv/configuration/guide/ftersv_c/tcfaapre.html" TargetMode="Externa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5.png" Id="rId22" /><Relationship Type="http://schemas.openxmlformats.org/officeDocument/2006/relationships/customXml" Target="../customXml/item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DB02F0A7EE2D40811C8649318120A1" ma:contentTypeVersion="14" ma:contentTypeDescription="Create a new document." ma:contentTypeScope="" ma:versionID="c080a5a966b009c983c3262664a2d1a4">
  <xsd:schema xmlns:xsd="http://www.w3.org/2001/XMLSchema" xmlns:xs="http://www.w3.org/2001/XMLSchema" xmlns:p="http://schemas.microsoft.com/office/2006/metadata/properties" xmlns:ns2="9adbe3e9-956a-4126-bb92-0b63cd93f8c2" xmlns:ns3="71dcc9a7-6245-4099-8328-577329645726" targetNamespace="http://schemas.microsoft.com/office/2006/metadata/properties" ma:root="true" ma:fieldsID="d87d5db2b5b83953218ae9ac437cea33" ns2:_="" ns3:_="">
    <xsd:import namespace="9adbe3e9-956a-4126-bb92-0b63cd93f8c2"/>
    <xsd:import namespace="71dcc9a7-6245-4099-8328-5773296457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be3e9-956a-4126-bb92-0b63cd93f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dcc9a7-6245-4099-8328-577329645726"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DF7824-E858-4BFE-9211-EAD1B162F961}"/>
</file>

<file path=customXml/itemProps2.xml><?xml version="1.0" encoding="utf-8"?>
<ds:datastoreItem xmlns:ds="http://schemas.openxmlformats.org/officeDocument/2006/customXml" ds:itemID="{09465EC5-DF89-4164-ADDB-3954030DD020}"/>
</file>

<file path=customXml/itemProps3.xml><?xml version="1.0" encoding="utf-8"?>
<ds:datastoreItem xmlns:ds="http://schemas.openxmlformats.org/officeDocument/2006/customXml" ds:itemID="{75954899-05E6-4B9D-A1C1-46467F2808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OA1</dc:creator>
  <keywords/>
  <dc:description/>
  <lastModifiedBy>Vishakha Gidwani</lastModifiedBy>
  <revision>4</revision>
  <dcterms:created xsi:type="dcterms:W3CDTF">2020-03-26T08:14:00.0000000Z</dcterms:created>
  <dcterms:modified xsi:type="dcterms:W3CDTF">2022-05-17T13:14:11.5662611Z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0x010100E1DB02F0A7EE2D40811C8649318120A1</vt:lpwstr>
  </property>
</Properties>
</file>